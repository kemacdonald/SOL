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6DBF59"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Dear Dr. Adolph,</w:t>
      </w:r>
    </w:p>
    <w:p w14:paraId="0D5276A0" w14:textId="77777777" w:rsidR="00123843" w:rsidRPr="000E1F1A" w:rsidRDefault="00123843">
      <w:pPr>
        <w:pStyle w:val="normal0"/>
        <w:rPr>
          <w:rFonts w:ascii="Times" w:hAnsi="Times"/>
        </w:rPr>
      </w:pPr>
      <w:bookmarkStart w:id="0" w:name="_GoBack"/>
      <w:bookmarkEnd w:id="0"/>
    </w:p>
    <w:p w14:paraId="2F9DA1EF" w14:textId="11952CAD" w:rsidR="00123843" w:rsidRPr="000E1F1A" w:rsidRDefault="00A005E4">
      <w:pPr>
        <w:pStyle w:val="normal0"/>
        <w:rPr>
          <w:rFonts w:ascii="Times" w:hAnsi="Times"/>
        </w:rPr>
      </w:pPr>
      <w:r w:rsidRPr="000E1F1A">
        <w:rPr>
          <w:rFonts w:ascii="Times" w:eastAsia="Times New Roman" w:hAnsi="Times" w:cs="Times New Roman"/>
        </w:rPr>
        <w:t>Thank you for the thoughtful questions about our manuscript, “</w:t>
      </w:r>
      <w:r w:rsidRPr="000E1F1A">
        <w:rPr>
          <w:rFonts w:ascii="Times" w:eastAsia="Times New Roman" w:hAnsi="Times" w:cs="Times New Roman"/>
          <w:color w:val="222222"/>
          <w:highlight w:val="white"/>
        </w:rPr>
        <w:t>Real-time lexical comprehension in young children learning American Sign Language (ASL).</w:t>
      </w:r>
      <w:r w:rsidRPr="000E1F1A">
        <w:rPr>
          <w:rFonts w:ascii="Times" w:eastAsia="Times New Roman" w:hAnsi="Times" w:cs="Times New Roman"/>
        </w:rPr>
        <w:t xml:space="preserve">” We have addressed your questions in our revision, and we believe that the manuscript is substantially improved. Please also find below a point-by-point response to your questions. </w:t>
      </w:r>
    </w:p>
    <w:p w14:paraId="4D5A0994" w14:textId="77777777" w:rsidR="00123843" w:rsidRPr="000E1F1A" w:rsidRDefault="00123843">
      <w:pPr>
        <w:pStyle w:val="normal0"/>
        <w:rPr>
          <w:rFonts w:ascii="Times" w:hAnsi="Times"/>
        </w:rPr>
      </w:pPr>
    </w:p>
    <w:p w14:paraId="122E5A5B" w14:textId="3B8135C8" w:rsidR="00123843" w:rsidRPr="000E1F1A" w:rsidRDefault="001A47B8">
      <w:pPr>
        <w:pStyle w:val="normal0"/>
        <w:rPr>
          <w:rFonts w:ascii="Times" w:hAnsi="Times"/>
        </w:rPr>
      </w:pPr>
      <w:r w:rsidRPr="000E1F1A">
        <w:rPr>
          <w:rFonts w:ascii="Times" w:eastAsia="Times New Roman" w:hAnsi="Times" w:cs="Times New Roman"/>
        </w:rPr>
        <w:t>We apologize for the delay in our resubmission, and w</w:t>
      </w:r>
      <w:r w:rsidR="00A005E4" w:rsidRPr="000E1F1A">
        <w:rPr>
          <w:rFonts w:ascii="Times" w:eastAsia="Times New Roman" w:hAnsi="Times" w:cs="Times New Roman"/>
        </w:rPr>
        <w:t xml:space="preserve">e </w:t>
      </w:r>
      <w:r w:rsidRPr="000E1F1A">
        <w:rPr>
          <w:rFonts w:ascii="Times" w:eastAsia="Times New Roman" w:hAnsi="Times" w:cs="Times New Roman"/>
        </w:rPr>
        <w:t>thank you for</w:t>
      </w:r>
      <w:r w:rsidR="00A005E4" w:rsidRPr="000E1F1A">
        <w:rPr>
          <w:rFonts w:ascii="Times" w:eastAsia="Times New Roman" w:hAnsi="Times" w:cs="Times New Roman"/>
        </w:rPr>
        <w:t xml:space="preserve"> your consideration of this revision. </w:t>
      </w:r>
      <w:r w:rsidR="008D3D66" w:rsidRPr="000E1F1A">
        <w:rPr>
          <w:rFonts w:ascii="Times" w:eastAsia="Times New Roman" w:hAnsi="Times" w:cs="Times New Roman"/>
        </w:rPr>
        <w:t>Do not hesitate to contact us if you have any questions or concerns.</w:t>
      </w:r>
    </w:p>
    <w:p w14:paraId="174D204A" w14:textId="77777777" w:rsidR="00123843" w:rsidRPr="000E1F1A" w:rsidRDefault="00123843">
      <w:pPr>
        <w:pStyle w:val="normal0"/>
        <w:rPr>
          <w:rFonts w:ascii="Times" w:hAnsi="Times"/>
        </w:rPr>
      </w:pPr>
    </w:p>
    <w:p w14:paraId="04DC7873"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Sincerely,</w:t>
      </w:r>
    </w:p>
    <w:p w14:paraId="190584C8" w14:textId="77777777" w:rsidR="00123843" w:rsidRPr="000E1F1A" w:rsidRDefault="00123843">
      <w:pPr>
        <w:pStyle w:val="normal0"/>
        <w:rPr>
          <w:rFonts w:ascii="Times" w:hAnsi="Times"/>
        </w:rPr>
      </w:pPr>
    </w:p>
    <w:p w14:paraId="03C3BE8F"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Kyle MacDonald</w:t>
      </w:r>
    </w:p>
    <w:p w14:paraId="07721585" w14:textId="77777777" w:rsidR="00123843" w:rsidRPr="000E1F1A" w:rsidRDefault="00123843">
      <w:pPr>
        <w:pStyle w:val="normal0"/>
        <w:rPr>
          <w:rFonts w:ascii="Times" w:hAnsi="Times"/>
        </w:rPr>
      </w:pPr>
    </w:p>
    <w:p w14:paraId="3EB0512E" w14:textId="57F02539" w:rsidR="000E1F1A" w:rsidRDefault="000E1F1A">
      <w:pPr>
        <w:rPr>
          <w:rFonts w:ascii="Times" w:hAnsi="Times"/>
        </w:rPr>
      </w:pPr>
      <w:r>
        <w:rPr>
          <w:rFonts w:ascii="Times" w:hAnsi="Times"/>
        </w:rPr>
        <w:br w:type="page"/>
      </w:r>
    </w:p>
    <w:p w14:paraId="0D271E97"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lastRenderedPageBreak/>
        <w:t>1. The sample size seems very small for a study of individual differences such as this (only 16 deaf children).  Can you address this issue with further justification?</w:t>
      </w:r>
    </w:p>
    <w:p w14:paraId="30CD4845" w14:textId="77777777" w:rsidR="00123843" w:rsidRPr="000E1F1A" w:rsidRDefault="00123843">
      <w:pPr>
        <w:pStyle w:val="normal0"/>
        <w:rPr>
          <w:rFonts w:ascii="Times" w:hAnsi="Times"/>
        </w:rPr>
      </w:pPr>
    </w:p>
    <w:p w14:paraId="4E5A487F" w14:textId="204DD4DB" w:rsidR="00123843" w:rsidRPr="000E1F1A" w:rsidRDefault="001A47B8">
      <w:pPr>
        <w:pStyle w:val="normal0"/>
        <w:ind w:left="690" w:firstLine="720"/>
        <w:rPr>
          <w:rFonts w:ascii="Times" w:hAnsi="Times"/>
        </w:rPr>
      </w:pPr>
      <w:r w:rsidRPr="000E1F1A">
        <w:rPr>
          <w:rFonts w:ascii="Times" w:eastAsia="Times New Roman" w:hAnsi="Times" w:cs="Times New Roman"/>
          <w:color w:val="222222"/>
          <w:highlight w:val="white"/>
        </w:rPr>
        <w:t>We appreciate and share your concern about the sample size of our study</w:t>
      </w:r>
      <w:r w:rsidR="009F18D6" w:rsidRPr="000E1F1A">
        <w:rPr>
          <w:rFonts w:ascii="Times" w:eastAsia="Times New Roman" w:hAnsi="Times" w:cs="Times New Roman"/>
          <w:color w:val="222222"/>
          <w:highlight w:val="white"/>
        </w:rPr>
        <w:t xml:space="preserve"> since we do not want to contribute an unreliable finding to the literature</w:t>
      </w:r>
      <w:r w:rsidRPr="000E1F1A">
        <w:rPr>
          <w:rFonts w:ascii="Times" w:eastAsia="Times New Roman" w:hAnsi="Times" w:cs="Times New Roman"/>
          <w:color w:val="222222"/>
          <w:highlight w:val="white"/>
        </w:rPr>
        <w:t>. That said, we think it is worthy of publication</w:t>
      </w:r>
      <w:r w:rsidR="000E1F1A">
        <w:rPr>
          <w:rFonts w:ascii="Times" w:eastAsia="Times New Roman" w:hAnsi="Times" w:cs="Times New Roman"/>
          <w:color w:val="222222"/>
          <w:highlight w:val="white"/>
        </w:rPr>
        <w:t xml:space="preserve"> despite the small sample size</w:t>
      </w:r>
      <w:r w:rsidRPr="000E1F1A">
        <w:rPr>
          <w:rFonts w:ascii="Times" w:eastAsia="Times New Roman" w:hAnsi="Times" w:cs="Times New Roman"/>
          <w:color w:val="222222"/>
          <w:highlight w:val="white"/>
        </w:rPr>
        <w:t xml:space="preserve"> for the following reasons. First, c</w:t>
      </w:r>
      <w:r w:rsidR="00A005E4" w:rsidRPr="000E1F1A">
        <w:rPr>
          <w:rFonts w:ascii="Times" w:eastAsia="Times New Roman" w:hAnsi="Times" w:cs="Times New Roman"/>
          <w:color w:val="222222"/>
          <w:highlight w:val="white"/>
        </w:rPr>
        <w:t xml:space="preserve">hildren learning American Sign Language from birth (native ASL-learners) are an extremely difficult population to recruit. </w:t>
      </w:r>
      <w:r w:rsidR="000E1F1A" w:rsidRPr="000E1F1A">
        <w:rPr>
          <w:rFonts w:ascii="Times" w:hAnsi="Times"/>
        </w:rPr>
        <w:t xml:space="preserve">The incidence of deafness at birth in the US is only .002-.003%, and less than 10% of the 2-3 per 1000 children born with hearing loss have a deaf parent who is likely to be fluent in ASL (Mitchell &amp; </w:t>
      </w:r>
      <w:proofErr w:type="spellStart"/>
      <w:r w:rsidR="000E1F1A" w:rsidRPr="000E1F1A">
        <w:rPr>
          <w:rFonts w:ascii="Times" w:hAnsi="Times"/>
        </w:rPr>
        <w:t>Karchmer</w:t>
      </w:r>
      <w:proofErr w:type="spellEnd"/>
      <w:r w:rsidR="000E1F1A" w:rsidRPr="000E1F1A">
        <w:rPr>
          <w:rFonts w:ascii="Times" w:hAnsi="Times"/>
        </w:rPr>
        <w:t xml:space="preserve">, 2004). Moreover, a rapidly increasing number of deaf infants receive cochlear implants and are raised in exclusively oral language environments, further reducing the population of potential native ASL-learners. </w:t>
      </w:r>
      <w:r w:rsidR="00A005E4" w:rsidRPr="000E1F1A">
        <w:rPr>
          <w:rFonts w:ascii="Times" w:eastAsia="Times New Roman" w:hAnsi="Times" w:cs="Times New Roman"/>
          <w:color w:val="222222"/>
          <w:highlight w:val="white"/>
        </w:rPr>
        <w:t xml:space="preserve"> Since the primary goal of the current study was to measure developmental changes in processing efficiency in native ASL-learners, we felt that it was critical to set strict inclusion criteria. In order to be </w:t>
      </w:r>
      <w:r w:rsidRPr="000E1F1A">
        <w:rPr>
          <w:rFonts w:ascii="Times" w:eastAsia="Times New Roman" w:hAnsi="Times" w:cs="Times New Roman"/>
          <w:color w:val="222222"/>
          <w:highlight w:val="white"/>
        </w:rPr>
        <w:t>in</w:t>
      </w:r>
      <w:r w:rsidR="00A005E4" w:rsidRPr="000E1F1A">
        <w:rPr>
          <w:rFonts w:ascii="Times" w:eastAsia="Times New Roman" w:hAnsi="Times" w:cs="Times New Roman"/>
          <w:color w:val="222222"/>
          <w:highlight w:val="white"/>
        </w:rPr>
        <w:t xml:space="preserve"> our sample, children had to be exposed to ASL from birth, their caregiver(s) had to be fluent in ASL, and ASL had to be their primary mode of communication. We think these criteria were important </w:t>
      </w:r>
      <w:r w:rsidRPr="000E1F1A">
        <w:rPr>
          <w:rFonts w:ascii="Times" w:eastAsia="Times New Roman" w:hAnsi="Times" w:cs="Times New Roman"/>
          <w:color w:val="222222"/>
          <w:highlight w:val="white"/>
        </w:rPr>
        <w:t>for</w:t>
      </w:r>
      <w:r w:rsidR="00A005E4" w:rsidRPr="000E1F1A">
        <w:rPr>
          <w:rFonts w:ascii="Times" w:eastAsia="Times New Roman" w:hAnsi="Times" w:cs="Times New Roman"/>
          <w:color w:val="222222"/>
          <w:highlight w:val="white"/>
        </w:rPr>
        <w:t xml:space="preserve"> allowing us to measure ASL processing skills under ideal language learning circumstances. </w:t>
      </w:r>
    </w:p>
    <w:p w14:paraId="733B5811" w14:textId="74E8ECCA" w:rsidR="001A47B8" w:rsidRPr="000E1F1A" w:rsidRDefault="001A47B8">
      <w:pPr>
        <w:pStyle w:val="normal0"/>
        <w:ind w:left="690" w:firstLine="720"/>
        <w:rPr>
          <w:rFonts w:ascii="Times" w:eastAsia="Times New Roman" w:hAnsi="Times" w:cs="Times New Roman"/>
          <w:color w:val="222222"/>
        </w:rPr>
      </w:pPr>
      <w:r w:rsidRPr="000E1F1A">
        <w:rPr>
          <w:rFonts w:ascii="Times" w:eastAsia="Times New Roman" w:hAnsi="Times" w:cs="Times New Roman"/>
          <w:color w:val="222222"/>
          <w:highlight w:val="white"/>
        </w:rPr>
        <w:t>Second</w:t>
      </w:r>
      <w:r w:rsidR="00A005E4" w:rsidRPr="000E1F1A">
        <w:rPr>
          <w:rFonts w:ascii="Times" w:eastAsia="Times New Roman" w:hAnsi="Times" w:cs="Times New Roman"/>
          <w:color w:val="222222"/>
          <w:highlight w:val="white"/>
        </w:rPr>
        <w:t xml:space="preserve">, we think that both the deaf and hearing children in our sample should be considered monolingual ASL-learners (see our response to question #2 below). Both groups of children were living in homes in which ASL was the primary language, and therefore, all of the children had similar language experiences, receiving almost exclusively ASL input from caregivers. </w:t>
      </w:r>
      <w:r w:rsidR="000E1F1A">
        <w:rPr>
          <w:rFonts w:ascii="Times" w:eastAsia="Times New Roman" w:hAnsi="Times" w:cs="Times New Roman"/>
          <w:color w:val="222222"/>
          <w:highlight w:val="white"/>
        </w:rPr>
        <w:t>In the manuscript, w</w:t>
      </w:r>
      <w:r w:rsidR="00A005E4" w:rsidRPr="000E1F1A">
        <w:rPr>
          <w:rFonts w:ascii="Times" w:eastAsia="Times New Roman" w:hAnsi="Times" w:cs="Times New Roman"/>
          <w:color w:val="222222"/>
          <w:highlight w:val="white"/>
        </w:rPr>
        <w:t>e</w:t>
      </w:r>
      <w:r w:rsidR="009F18D6" w:rsidRPr="000E1F1A">
        <w:rPr>
          <w:rFonts w:ascii="Times" w:eastAsia="Times New Roman" w:hAnsi="Times" w:cs="Times New Roman"/>
          <w:color w:val="222222"/>
          <w:highlight w:val="white"/>
        </w:rPr>
        <w:t xml:space="preserve"> also</w:t>
      </w:r>
      <w:r w:rsidR="00A005E4" w:rsidRPr="000E1F1A">
        <w:rPr>
          <w:rFonts w:ascii="Times" w:eastAsia="Times New Roman" w:hAnsi="Times" w:cs="Times New Roman"/>
          <w:color w:val="222222"/>
          <w:highlight w:val="white"/>
        </w:rPr>
        <w:t xml:space="preserve"> present evidence that these groups did not perform differently on either language processing measure. Thus, when both hearing and deaf children are included in the analysis, the total sample size is 29 monolingual ASL-learners: </w:t>
      </w:r>
      <w:r w:rsidRPr="000E1F1A">
        <w:rPr>
          <w:rFonts w:ascii="Times" w:eastAsia="Times New Roman" w:hAnsi="Times" w:cs="Times New Roman"/>
          <w:color w:val="222222"/>
          <w:highlight w:val="white"/>
        </w:rPr>
        <w:t xml:space="preserve">still a small sample, but </w:t>
      </w:r>
      <w:r w:rsidR="009F18D6" w:rsidRPr="000E1F1A">
        <w:rPr>
          <w:rFonts w:ascii="Times" w:eastAsia="Times New Roman" w:hAnsi="Times" w:cs="Times New Roman"/>
          <w:color w:val="222222"/>
          <w:highlight w:val="white"/>
        </w:rPr>
        <w:t xml:space="preserve">larger </w:t>
      </w:r>
      <w:r w:rsidRPr="000E1F1A">
        <w:rPr>
          <w:rFonts w:ascii="Times" w:eastAsia="Times New Roman" w:hAnsi="Times" w:cs="Times New Roman"/>
          <w:color w:val="222222"/>
          <w:highlight w:val="white"/>
        </w:rPr>
        <w:t>than</w:t>
      </w:r>
      <w:r w:rsidR="00A005E4" w:rsidRPr="000E1F1A">
        <w:rPr>
          <w:rFonts w:ascii="Times" w:eastAsia="Times New Roman" w:hAnsi="Times" w:cs="Times New Roman"/>
          <w:color w:val="222222"/>
          <w:highlight w:val="white"/>
        </w:rPr>
        <w:t xml:space="preserve"> those used in previous research on ASL development. </w:t>
      </w:r>
    </w:p>
    <w:p w14:paraId="789C0A46" w14:textId="2D8980E5" w:rsidR="00123843" w:rsidRPr="000E1F1A" w:rsidRDefault="001A47B8">
      <w:pPr>
        <w:pStyle w:val="normal0"/>
        <w:ind w:left="690" w:firstLine="720"/>
        <w:rPr>
          <w:rFonts w:ascii="Times" w:hAnsi="Times"/>
        </w:rPr>
      </w:pPr>
      <w:r w:rsidRPr="000E1F1A">
        <w:rPr>
          <w:rFonts w:ascii="Times" w:eastAsia="Times New Roman" w:hAnsi="Times" w:cs="Times New Roman"/>
          <w:color w:val="222222"/>
        </w:rPr>
        <w:t>Finally, we think that the adult data (n=16)</w:t>
      </w:r>
      <w:r w:rsidR="00741351" w:rsidRPr="000E1F1A">
        <w:rPr>
          <w:rFonts w:ascii="Times" w:eastAsia="Times New Roman" w:hAnsi="Times" w:cs="Times New Roman"/>
          <w:color w:val="222222"/>
        </w:rPr>
        <w:t xml:space="preserve"> and</w:t>
      </w:r>
      <w:r w:rsidRPr="000E1F1A">
        <w:rPr>
          <w:rFonts w:ascii="Times" w:eastAsia="Times New Roman" w:hAnsi="Times" w:cs="Times New Roman"/>
          <w:color w:val="222222"/>
        </w:rPr>
        <w:t xml:space="preserve"> the substantial amount of prior work on </w:t>
      </w:r>
      <w:r w:rsidR="00741351" w:rsidRPr="000E1F1A">
        <w:rPr>
          <w:rFonts w:ascii="Times" w:eastAsia="Times New Roman" w:hAnsi="Times" w:cs="Times New Roman"/>
          <w:color w:val="222222"/>
        </w:rPr>
        <w:t xml:space="preserve">individual differences in </w:t>
      </w:r>
      <w:r w:rsidRPr="000E1F1A">
        <w:rPr>
          <w:rFonts w:ascii="Times" w:eastAsia="Times New Roman" w:hAnsi="Times" w:cs="Times New Roman"/>
          <w:color w:val="222222"/>
        </w:rPr>
        <w:t>real-time comprehensio</w:t>
      </w:r>
      <w:r w:rsidR="00741351" w:rsidRPr="000E1F1A">
        <w:rPr>
          <w:rFonts w:ascii="Times" w:eastAsia="Times New Roman" w:hAnsi="Times" w:cs="Times New Roman"/>
          <w:color w:val="222222"/>
        </w:rPr>
        <w:t>n of</w:t>
      </w:r>
      <w:r w:rsidRPr="000E1F1A">
        <w:rPr>
          <w:rFonts w:ascii="Times" w:eastAsia="Times New Roman" w:hAnsi="Times" w:cs="Times New Roman"/>
          <w:color w:val="222222"/>
        </w:rPr>
        <w:t xml:space="preserve"> spoken language helped to constrain our analyses and to inform our interpretation of </w:t>
      </w:r>
      <w:r w:rsidR="004E2DA0" w:rsidRPr="000E1F1A">
        <w:rPr>
          <w:rFonts w:ascii="Times" w:eastAsia="Times New Roman" w:hAnsi="Times" w:cs="Times New Roman"/>
          <w:color w:val="222222"/>
        </w:rPr>
        <w:t>our findings, making us more confident in the results reported in the manuscript.</w:t>
      </w:r>
    </w:p>
    <w:p w14:paraId="48559BE0" w14:textId="4AD38F95" w:rsidR="00123843" w:rsidRPr="000E1F1A" w:rsidRDefault="004E2DA0">
      <w:pPr>
        <w:pStyle w:val="normal0"/>
        <w:ind w:left="690" w:firstLine="720"/>
        <w:rPr>
          <w:rFonts w:ascii="Times" w:hAnsi="Times"/>
        </w:rPr>
      </w:pPr>
      <w:r w:rsidRPr="000E1F1A">
        <w:rPr>
          <w:rFonts w:ascii="Times" w:eastAsia="Times New Roman" w:hAnsi="Times" w:cs="Times New Roman"/>
          <w:color w:val="222222"/>
          <w:highlight w:val="white"/>
        </w:rPr>
        <w:t xml:space="preserve">We </w:t>
      </w:r>
      <w:r w:rsidR="00A005E4" w:rsidRPr="000E1F1A">
        <w:rPr>
          <w:rFonts w:ascii="Times" w:eastAsia="Times New Roman" w:hAnsi="Times" w:cs="Times New Roman"/>
          <w:color w:val="222222"/>
          <w:highlight w:val="white"/>
        </w:rPr>
        <w:t>do</w:t>
      </w:r>
      <w:r w:rsidRPr="000E1F1A">
        <w:rPr>
          <w:rFonts w:ascii="Times" w:eastAsia="Times New Roman" w:hAnsi="Times" w:cs="Times New Roman"/>
          <w:color w:val="222222"/>
          <w:highlight w:val="white"/>
        </w:rPr>
        <w:t>, however,</w:t>
      </w:r>
      <w:r w:rsidR="00A005E4" w:rsidRPr="000E1F1A">
        <w:rPr>
          <w:rFonts w:ascii="Times" w:eastAsia="Times New Roman" w:hAnsi="Times" w:cs="Times New Roman"/>
          <w:color w:val="222222"/>
          <w:highlight w:val="white"/>
        </w:rPr>
        <w:t xml:space="preserve"> realize that it is still a small sample, so in our discussion we emphasize that replication of these findings is an important next step. To better address this concern in the manuscript, we have expanded the justification of our sample </w:t>
      </w:r>
      <w:r w:rsidR="001A47B8" w:rsidRPr="000E1F1A">
        <w:rPr>
          <w:rFonts w:ascii="Times" w:eastAsia="Times New Roman" w:hAnsi="Times" w:cs="Times New Roman"/>
          <w:color w:val="222222"/>
          <w:highlight w:val="white"/>
        </w:rPr>
        <w:t xml:space="preserve">in the Participants section to make it clear that our sample size was limited by the </w:t>
      </w:r>
      <w:r w:rsidR="000E1F1A" w:rsidRPr="000E1F1A">
        <w:rPr>
          <w:rFonts w:ascii="Times" w:eastAsia="Times New Roman" w:hAnsi="Times" w:cs="Times New Roman"/>
          <w:color w:val="222222"/>
          <w:highlight w:val="white"/>
        </w:rPr>
        <w:t>rarity</w:t>
      </w:r>
      <w:r w:rsidR="001A47B8" w:rsidRPr="000E1F1A">
        <w:rPr>
          <w:rFonts w:ascii="Times" w:eastAsia="Times New Roman" w:hAnsi="Times" w:cs="Times New Roman"/>
          <w:color w:val="222222"/>
          <w:highlight w:val="white"/>
        </w:rPr>
        <w:t xml:space="preserve"> of this population.</w:t>
      </w:r>
    </w:p>
    <w:p w14:paraId="1749BE0A" w14:textId="77777777" w:rsidR="00123843" w:rsidRPr="000E1F1A" w:rsidRDefault="00123843">
      <w:pPr>
        <w:pStyle w:val="normal0"/>
        <w:rPr>
          <w:rFonts w:ascii="Times" w:hAnsi="Times"/>
        </w:rPr>
      </w:pPr>
    </w:p>
    <w:p w14:paraId="030C3B10"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2. All the analyses pool the deaf and hearing children - that seems risky at best and possibly misleading depending upon the data structure.</w:t>
      </w:r>
    </w:p>
    <w:p w14:paraId="0742757C" w14:textId="77777777" w:rsidR="00123843" w:rsidRPr="000E1F1A" w:rsidRDefault="00123843">
      <w:pPr>
        <w:pStyle w:val="normal0"/>
        <w:rPr>
          <w:rFonts w:ascii="Times" w:hAnsi="Times"/>
        </w:rPr>
      </w:pPr>
    </w:p>
    <w:p w14:paraId="1BA1D105" w14:textId="7F321823" w:rsidR="00123843" w:rsidRPr="000E1F1A" w:rsidRDefault="00A005E4">
      <w:pPr>
        <w:pStyle w:val="normal0"/>
        <w:ind w:left="720" w:firstLine="720"/>
        <w:rPr>
          <w:rFonts w:ascii="Times" w:hAnsi="Times"/>
        </w:rPr>
      </w:pPr>
      <w:r w:rsidRPr="000E1F1A">
        <w:rPr>
          <w:rFonts w:ascii="Times" w:eastAsia="Times New Roman" w:hAnsi="Times" w:cs="Times New Roman"/>
          <w:color w:val="222222"/>
          <w:highlight w:val="white"/>
        </w:rPr>
        <w:t>This is an important concern, and we thank you for pointing it out. It is true that the deaf and hearing children differ in their capacity to access auditory information. However, we took great care to include only children who were exposed to ASL from birth through interaction with at least one fluent ASL caregiver. In fact, the majority of our hearing children (10 out of 13) had two deaf caregivers, and all participants used ASL as their primary mode of communication</w:t>
      </w:r>
      <w:r w:rsidR="000E1F1A">
        <w:rPr>
          <w:rFonts w:ascii="Times" w:eastAsia="Times New Roman" w:hAnsi="Times" w:cs="Times New Roman"/>
          <w:color w:val="222222"/>
          <w:highlight w:val="white"/>
        </w:rPr>
        <w:t xml:space="preserve">. </w:t>
      </w:r>
      <w:r w:rsidRPr="000E1F1A">
        <w:rPr>
          <w:rFonts w:ascii="Times" w:eastAsia="Times New Roman" w:hAnsi="Times" w:cs="Times New Roman"/>
          <w:color w:val="222222"/>
          <w:highlight w:val="white"/>
        </w:rPr>
        <w:t>So although the hearing children could</w:t>
      </w:r>
      <w:r w:rsidRPr="000E1F1A">
        <w:rPr>
          <w:rFonts w:ascii="Times" w:eastAsia="Times New Roman" w:hAnsi="Times" w:cs="Times New Roman"/>
          <w:i/>
          <w:color w:val="222222"/>
          <w:highlight w:val="white"/>
        </w:rPr>
        <w:t xml:space="preserve"> </w:t>
      </w:r>
      <w:r w:rsidRPr="000E1F1A">
        <w:rPr>
          <w:rFonts w:ascii="Times" w:eastAsia="Times New Roman" w:hAnsi="Times" w:cs="Times New Roman"/>
          <w:color w:val="222222"/>
          <w:highlight w:val="white"/>
        </w:rPr>
        <w:t xml:space="preserve">experience spoken language, their language input was almost exclusively ASL </w:t>
      </w:r>
      <w:r w:rsidR="009F18D6" w:rsidRPr="000E1F1A">
        <w:rPr>
          <w:rFonts w:ascii="Times" w:eastAsia="Times New Roman" w:hAnsi="Times" w:cs="Times New Roman"/>
          <w:color w:val="222222"/>
          <w:highlight w:val="white"/>
        </w:rPr>
        <w:t xml:space="preserve">since </w:t>
      </w:r>
      <w:r w:rsidRPr="000E1F1A">
        <w:rPr>
          <w:rFonts w:ascii="Times" w:eastAsia="Times New Roman" w:hAnsi="Times" w:cs="Times New Roman"/>
          <w:color w:val="222222"/>
          <w:highlight w:val="white"/>
        </w:rPr>
        <w:t xml:space="preserve">ASL was the primary language of the home. This situation parallels the situation of many children learning Spanish as a first </w:t>
      </w:r>
      <w:r w:rsidRPr="000E1F1A">
        <w:rPr>
          <w:rFonts w:ascii="Times" w:eastAsia="Times New Roman" w:hAnsi="Times" w:cs="Times New Roman"/>
          <w:color w:val="222222"/>
          <w:highlight w:val="white"/>
        </w:rPr>
        <w:lastRenderedPageBreak/>
        <w:t xml:space="preserve">language in the United States. These children speak and hear Spanish exclusively in the home, but then go on to become bilingual when they </w:t>
      </w:r>
      <w:r w:rsidR="009F18D6" w:rsidRPr="000E1F1A">
        <w:rPr>
          <w:rFonts w:ascii="Times" w:eastAsia="Times New Roman" w:hAnsi="Times" w:cs="Times New Roman"/>
          <w:color w:val="222222"/>
          <w:highlight w:val="white"/>
        </w:rPr>
        <w:t xml:space="preserve">enter </w:t>
      </w:r>
      <w:r w:rsidR="00E15ABA" w:rsidRPr="000E1F1A">
        <w:rPr>
          <w:rFonts w:ascii="Times" w:eastAsia="Times New Roman" w:hAnsi="Times" w:cs="Times New Roman"/>
          <w:color w:val="222222"/>
          <w:highlight w:val="white"/>
        </w:rPr>
        <w:t xml:space="preserve">school </w:t>
      </w:r>
      <w:r w:rsidRPr="000E1F1A">
        <w:rPr>
          <w:rFonts w:ascii="Times" w:eastAsia="Times New Roman" w:hAnsi="Times" w:cs="Times New Roman"/>
          <w:color w:val="222222"/>
          <w:highlight w:val="white"/>
        </w:rPr>
        <w:t>and have more opportunities to experience English outside the hom</w:t>
      </w:r>
      <w:r w:rsidR="009F18D6" w:rsidRPr="000E1F1A">
        <w:rPr>
          <w:rFonts w:ascii="Times" w:eastAsia="Times New Roman" w:hAnsi="Times" w:cs="Times New Roman"/>
          <w:color w:val="222222"/>
          <w:highlight w:val="white"/>
        </w:rPr>
        <w:t>e.</w:t>
      </w:r>
      <w:r w:rsidRPr="000E1F1A">
        <w:rPr>
          <w:rFonts w:ascii="Times" w:eastAsia="Times New Roman" w:hAnsi="Times" w:cs="Times New Roman"/>
          <w:color w:val="222222"/>
          <w:highlight w:val="white"/>
        </w:rPr>
        <w:t xml:space="preserve">  </w:t>
      </w:r>
    </w:p>
    <w:p w14:paraId="29DC756A" w14:textId="1D0523BE" w:rsidR="00123843" w:rsidRPr="000E1F1A" w:rsidRDefault="00A005E4">
      <w:pPr>
        <w:pStyle w:val="normal0"/>
        <w:ind w:left="720" w:firstLine="720"/>
        <w:rPr>
          <w:rFonts w:ascii="Times" w:hAnsi="Times"/>
        </w:rPr>
      </w:pPr>
      <w:r w:rsidRPr="000E1F1A">
        <w:rPr>
          <w:rFonts w:ascii="Times" w:eastAsia="Times New Roman" w:hAnsi="Times" w:cs="Times New Roman"/>
          <w:color w:val="222222"/>
          <w:highlight w:val="white"/>
        </w:rPr>
        <w:t xml:space="preserve">To address this important concern in the manuscript, we have expanded our description of the sample to include a justification for treating deaf and hearing children as monolingual ASL learners. We have also moved the “effects of hearing status” analysis to the beginning of the results section. This analysis directly compares deaf and hearing children’s performance on the Visual Language Processing task, and provides evidence that the two groups </w:t>
      </w:r>
      <w:r w:rsidR="00136F0D" w:rsidRPr="000E1F1A">
        <w:rPr>
          <w:rFonts w:ascii="Times" w:eastAsia="Times New Roman" w:hAnsi="Times" w:cs="Times New Roman"/>
          <w:color w:val="222222"/>
          <w:highlight w:val="white"/>
        </w:rPr>
        <w:t>perform similarly on both</w:t>
      </w:r>
      <w:r w:rsidRPr="000E1F1A">
        <w:rPr>
          <w:rFonts w:ascii="Times" w:eastAsia="Times New Roman" w:hAnsi="Times" w:cs="Times New Roman"/>
          <w:color w:val="222222"/>
          <w:highlight w:val="white"/>
        </w:rPr>
        <w:t xml:space="preserve"> processing measure</w:t>
      </w:r>
      <w:r w:rsidR="00136F0D" w:rsidRPr="000E1F1A">
        <w:rPr>
          <w:rFonts w:ascii="Times" w:eastAsia="Times New Roman" w:hAnsi="Times" w:cs="Times New Roman"/>
          <w:color w:val="222222"/>
          <w:highlight w:val="white"/>
        </w:rPr>
        <w:t>s</w:t>
      </w:r>
      <w:r w:rsidRPr="000E1F1A">
        <w:rPr>
          <w:rFonts w:ascii="Times" w:eastAsia="Times New Roman" w:hAnsi="Times" w:cs="Times New Roman"/>
          <w:color w:val="222222"/>
          <w:highlight w:val="white"/>
        </w:rPr>
        <w:t xml:space="preserve">. </w:t>
      </w:r>
      <w:r w:rsidRPr="000E1F1A">
        <w:rPr>
          <w:rFonts w:ascii="Times" w:eastAsia="Times New Roman" w:hAnsi="Times" w:cs="Times New Roman"/>
          <w:color w:val="222222"/>
          <w:highlight w:val="white"/>
        </w:rPr>
        <w:tab/>
        <w:t xml:space="preserve">. </w:t>
      </w:r>
    </w:p>
    <w:p w14:paraId="09912E7A" w14:textId="77777777" w:rsidR="00123843" w:rsidRPr="000E1F1A" w:rsidRDefault="00123843">
      <w:pPr>
        <w:pStyle w:val="normal0"/>
        <w:rPr>
          <w:rFonts w:ascii="Times" w:hAnsi="Times"/>
        </w:rPr>
      </w:pPr>
    </w:p>
    <w:p w14:paraId="21B0BAAD"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3. The main result (that processing efficiency correlates with vocabulary size seems almost a tautology), can you clarify why this is an important advance?</w:t>
      </w:r>
    </w:p>
    <w:p w14:paraId="13F65176" w14:textId="77777777" w:rsidR="00123843" w:rsidRPr="000E1F1A" w:rsidRDefault="00123843">
      <w:pPr>
        <w:pStyle w:val="normal0"/>
        <w:rPr>
          <w:rFonts w:ascii="Times" w:hAnsi="Times"/>
        </w:rPr>
      </w:pPr>
    </w:p>
    <w:p w14:paraId="6B9FC616" w14:textId="64115CA2" w:rsidR="00123843" w:rsidRPr="000E1F1A" w:rsidRDefault="00A005E4">
      <w:pPr>
        <w:pStyle w:val="normal0"/>
        <w:rPr>
          <w:rFonts w:ascii="Times" w:hAnsi="Times"/>
        </w:rPr>
      </w:pPr>
      <w:r w:rsidRPr="000E1F1A">
        <w:rPr>
          <w:rFonts w:ascii="Times" w:eastAsia="Times New Roman" w:hAnsi="Times" w:cs="Times New Roman"/>
          <w:color w:val="222222"/>
          <w:highlight w:val="white"/>
        </w:rPr>
        <w:tab/>
        <w:t>AF/VM comments here</w:t>
      </w:r>
      <w:r w:rsidRPr="000E1F1A">
        <w:rPr>
          <w:rFonts w:ascii="Times" w:eastAsia="Times New Roman" w:hAnsi="Times" w:cs="Times New Roman"/>
          <w:color w:val="222222"/>
        </w:rPr>
        <w:t>.</w:t>
      </w:r>
    </w:p>
    <w:p w14:paraId="6B7F349C" w14:textId="77777777" w:rsidR="00123843" w:rsidRPr="000E1F1A" w:rsidRDefault="00123843">
      <w:pPr>
        <w:pStyle w:val="normal0"/>
        <w:rPr>
          <w:rFonts w:ascii="Times" w:hAnsi="Times"/>
        </w:rPr>
      </w:pPr>
    </w:p>
    <w:p w14:paraId="0A123B96"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 xml:space="preserve">4. Can you provide more information about the possible effects of the "priors" selected on the results obtained, for your Bayesian </w:t>
      </w:r>
      <w:proofErr w:type="gramStart"/>
      <w:r w:rsidRPr="000E1F1A">
        <w:rPr>
          <w:rFonts w:ascii="Times" w:eastAsia="Times New Roman" w:hAnsi="Times" w:cs="Times New Roman"/>
          <w:color w:val="222222"/>
          <w:highlight w:val="white"/>
        </w:rPr>
        <w:t>analysis.</w:t>
      </w:r>
      <w:proofErr w:type="gramEnd"/>
    </w:p>
    <w:p w14:paraId="7884A728" w14:textId="77777777" w:rsidR="00123843" w:rsidRPr="000E1F1A" w:rsidRDefault="00123843">
      <w:pPr>
        <w:pStyle w:val="normal0"/>
        <w:rPr>
          <w:rFonts w:ascii="Times" w:hAnsi="Times"/>
        </w:rPr>
      </w:pPr>
    </w:p>
    <w:p w14:paraId="140D962E" w14:textId="2D67ACAD" w:rsidR="00123843" w:rsidRPr="000E1F1A" w:rsidRDefault="00A005E4">
      <w:pPr>
        <w:pStyle w:val="normal0"/>
        <w:ind w:left="720" w:firstLine="720"/>
        <w:rPr>
          <w:rFonts w:ascii="Times" w:hAnsi="Times"/>
        </w:rPr>
      </w:pPr>
      <w:r w:rsidRPr="000E1F1A">
        <w:rPr>
          <w:rFonts w:ascii="Times" w:eastAsia="Times New Roman" w:hAnsi="Times" w:cs="Times New Roman"/>
          <w:color w:val="222222"/>
          <w:highlight w:val="white"/>
        </w:rPr>
        <w:t xml:space="preserve">We agree that it is important to show that our analysis is robust to the specification of the prior distribution. In the supplementary information, we provide much more detail about the Bayesian models used to analyze our data. We also present a sensitivity analysis of our model, which shows that our estimates of the associations between age/vocabulary and accuracy/reaction time (RT) are robust to different parameterizations of the prior distribution and to different cutoffs for the analysis window. </w:t>
      </w:r>
    </w:p>
    <w:p w14:paraId="684724DF" w14:textId="77777777" w:rsidR="00123843" w:rsidRPr="000E1F1A" w:rsidRDefault="00A005E4">
      <w:pPr>
        <w:pStyle w:val="normal0"/>
        <w:ind w:left="720" w:firstLine="720"/>
        <w:rPr>
          <w:rFonts w:ascii="Times" w:hAnsi="Times"/>
        </w:rPr>
      </w:pPr>
      <w:r w:rsidRPr="000E1F1A">
        <w:rPr>
          <w:rFonts w:ascii="Times" w:eastAsia="Times New Roman" w:hAnsi="Times" w:cs="Times New Roman"/>
          <w:color w:val="222222"/>
          <w:highlight w:val="white"/>
        </w:rPr>
        <w:t xml:space="preserve">To better address this concern in the manuscript, in the results section we explicitly point the reader to the supplementary materials if they have questions about the role of the specification of the priors or the analysis window. </w:t>
      </w:r>
    </w:p>
    <w:p w14:paraId="0C5E67C4" w14:textId="77777777" w:rsidR="00123843" w:rsidRPr="000E1F1A" w:rsidRDefault="00A005E4">
      <w:pPr>
        <w:pStyle w:val="normal0"/>
        <w:rPr>
          <w:rFonts w:ascii="Times" w:hAnsi="Times"/>
        </w:rPr>
      </w:pPr>
      <w:r w:rsidRPr="000E1F1A">
        <w:rPr>
          <w:rFonts w:ascii="Times" w:eastAsia="Times New Roman" w:hAnsi="Times" w:cs="Times New Roman"/>
          <w:color w:val="222222"/>
          <w:highlight w:val="white"/>
        </w:rPr>
        <w:t xml:space="preserve">  </w:t>
      </w:r>
    </w:p>
    <w:sectPr w:rsidR="00123843" w:rsidRPr="000E1F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compat>
    <w:compatSetting w:name="compatibilityMode" w:uri="http://schemas.microsoft.com/office/word" w:val="14"/>
  </w:compat>
  <w:rsids>
    <w:rsidRoot w:val="00123843"/>
    <w:rsid w:val="000E1F1A"/>
    <w:rsid w:val="00116650"/>
    <w:rsid w:val="00123843"/>
    <w:rsid w:val="00136F0D"/>
    <w:rsid w:val="001A47B8"/>
    <w:rsid w:val="001E172B"/>
    <w:rsid w:val="003653AB"/>
    <w:rsid w:val="004E2DA0"/>
    <w:rsid w:val="00741351"/>
    <w:rsid w:val="008D3D66"/>
    <w:rsid w:val="009F18D6"/>
    <w:rsid w:val="00A005E4"/>
    <w:rsid w:val="00E15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E3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 w:type="character" w:styleId="CommentReference">
    <w:name w:val="annotation reference"/>
    <w:rsid w:val="000E1F1A"/>
    <w:rPr>
      <w:sz w:val="18"/>
      <w:szCs w:val="18"/>
    </w:rPr>
  </w:style>
  <w:style w:type="paragraph" w:styleId="CommentText">
    <w:name w:val="annotation text"/>
    <w:basedOn w:val="Normal"/>
    <w:link w:val="CommentTextChar"/>
    <w:uiPriority w:val="99"/>
    <w:semiHidden/>
    <w:unhideWhenUsed/>
    <w:rsid w:val="000E1F1A"/>
    <w:pPr>
      <w:spacing w:line="240" w:lineRule="auto"/>
      <w:ind w:firstLine="720"/>
    </w:pPr>
    <w:rPr>
      <w:rFonts w:ascii="Times New Roman" w:eastAsia="Times New Roman" w:hAnsi="Times New Roman" w:cs="Times New Roman"/>
      <w:color w:val="auto"/>
      <w:sz w:val="20"/>
      <w:szCs w:val="20"/>
    </w:rPr>
  </w:style>
  <w:style w:type="character" w:customStyle="1" w:styleId="CommentTextChar">
    <w:name w:val="Comment Text Char"/>
    <w:basedOn w:val="DefaultParagraphFont"/>
    <w:link w:val="CommentText"/>
    <w:uiPriority w:val="99"/>
    <w:semiHidden/>
    <w:rsid w:val="000E1F1A"/>
    <w:rPr>
      <w:rFonts w:ascii="Times New Roman" w:eastAsia="Times New Roman" w:hAnsi="Times New Roman"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15A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5ABA"/>
    <w:rPr>
      <w:rFonts w:ascii="Lucida Grande" w:hAnsi="Lucida Grande" w:cs="Lucida Grande"/>
      <w:sz w:val="18"/>
      <w:szCs w:val="18"/>
    </w:rPr>
  </w:style>
  <w:style w:type="character" w:styleId="CommentReference">
    <w:name w:val="annotation reference"/>
    <w:rsid w:val="000E1F1A"/>
    <w:rPr>
      <w:sz w:val="18"/>
      <w:szCs w:val="18"/>
    </w:rPr>
  </w:style>
  <w:style w:type="paragraph" w:styleId="CommentText">
    <w:name w:val="annotation text"/>
    <w:basedOn w:val="Normal"/>
    <w:link w:val="CommentTextChar"/>
    <w:uiPriority w:val="99"/>
    <w:semiHidden/>
    <w:unhideWhenUsed/>
    <w:rsid w:val="000E1F1A"/>
    <w:pPr>
      <w:spacing w:line="240" w:lineRule="auto"/>
      <w:ind w:firstLine="720"/>
    </w:pPr>
    <w:rPr>
      <w:rFonts w:ascii="Times New Roman" w:eastAsia="Times New Roman" w:hAnsi="Times New Roman" w:cs="Times New Roman"/>
      <w:color w:val="auto"/>
      <w:sz w:val="20"/>
      <w:szCs w:val="20"/>
    </w:rPr>
  </w:style>
  <w:style w:type="character" w:customStyle="1" w:styleId="CommentTextChar">
    <w:name w:val="Comment Text Char"/>
    <w:basedOn w:val="DefaultParagraphFont"/>
    <w:link w:val="CommentText"/>
    <w:uiPriority w:val="99"/>
    <w:semiHidden/>
    <w:rsid w:val="000E1F1A"/>
    <w:rPr>
      <w:rFonts w:ascii="Times New Roman" w:eastAsia="Times New Roman" w:hAnsi="Times New Roman"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906</Words>
  <Characters>5168</Characters>
  <Application>Microsoft Macintosh Word</Application>
  <DocSecurity>0</DocSecurity>
  <Lines>43</Lines>
  <Paragraphs>12</Paragraphs>
  <ScaleCrop>false</ScaleCrop>
  <Company>Stanford University</Company>
  <LinksUpToDate>false</LinksUpToDate>
  <CharactersWithSpaces>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MacDonald</cp:lastModifiedBy>
  <cp:revision>11</cp:revision>
  <dcterms:created xsi:type="dcterms:W3CDTF">2016-07-28T01:29:00Z</dcterms:created>
  <dcterms:modified xsi:type="dcterms:W3CDTF">2016-09-22T00:25:00Z</dcterms:modified>
</cp:coreProperties>
</file>