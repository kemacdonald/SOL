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1D3" w:rsidRDefault="005551D3" w:rsidP="005551D3">
      <w:pPr>
        <w:spacing w:before="120" w:after="0" w:line="480" w:lineRule="auto"/>
      </w:pPr>
      <w:r>
        <w:t>To quantify each participant’s probability of guessing</w:t>
      </w:r>
      <w:r w:rsidRPr="00A01361">
        <w:t xml:space="preserve">, we </w:t>
      </w:r>
      <w:r>
        <w:t xml:space="preserve">computed the proportion of signer-to-target (correct) and signer-to-distracter (incorrect) shifts for each child. Previous work using the Looking-while-Listening paradigm could not easily compute these values, </w:t>
      </w:r>
      <w:commentRangeStart w:id="0"/>
      <w:r>
        <w:t xml:space="preserve">since the task did not include a center fixation point. </w:t>
      </w:r>
      <w:commentRangeEnd w:id="0"/>
      <w:r>
        <w:rPr>
          <w:rStyle w:val="CommentReference"/>
        </w:rPr>
        <w:commentReference w:id="0"/>
      </w:r>
      <w:r>
        <w:t xml:space="preserve">We then </w:t>
      </w:r>
      <w:r w:rsidRPr="00A01361">
        <w:t xml:space="preserve">used a </w:t>
      </w:r>
      <w:r>
        <w:t xml:space="preserve">latent mixture model in which </w:t>
      </w:r>
      <w:r w:rsidRPr="00A01361">
        <w:t>we assume</w:t>
      </w:r>
      <w:r>
        <w:t>d</w:t>
      </w:r>
      <w:r w:rsidRPr="00A01361">
        <w:t xml:space="preserve"> that the observed data</w:t>
      </w:r>
      <w:r>
        <w:t xml:space="preserve"> (children’s initial shifts away from the signer)</w:t>
      </w:r>
      <w:r w:rsidRPr="00A01361">
        <w:t xml:space="preserve"> </w:t>
      </w:r>
      <w:r>
        <w:t>we</w:t>
      </w:r>
      <w:r w:rsidRPr="00A01361">
        <w:t>re generated by two processes (guessing and knowledge) that ha</w:t>
      </w:r>
      <w:r>
        <w:t>d</w:t>
      </w:r>
      <w:r w:rsidRPr="00A01361">
        <w:t xml:space="preserve"> different </w:t>
      </w:r>
      <w:r>
        <w:t xml:space="preserve">overall </w:t>
      </w:r>
      <w:r w:rsidRPr="00A01361">
        <w:t xml:space="preserve">probabilities of success, with the </w:t>
      </w:r>
      <w:r>
        <w:t>“</w:t>
      </w:r>
      <w:commentRangeStart w:id="1"/>
      <w:r w:rsidRPr="00A01361">
        <w:t>guessing group</w:t>
      </w:r>
      <w:commentRangeEnd w:id="1"/>
      <w:r>
        <w:rPr>
          <w:rStyle w:val="CommentReference"/>
        </w:rPr>
        <w:commentReference w:id="1"/>
      </w:r>
      <w:r>
        <w:t>”</w:t>
      </w:r>
      <w:r w:rsidRPr="00A01361">
        <w:t xml:space="preserve"> having a probability of 50% and the </w:t>
      </w:r>
      <w:r>
        <w:t>“</w:t>
      </w:r>
      <w:r w:rsidRPr="00A01361">
        <w:t>knowledge</w:t>
      </w:r>
      <w:r>
        <w:t>”</w:t>
      </w:r>
      <w:r w:rsidRPr="00A01361">
        <w:t xml:space="preserve"> group having a probability &gt; 50%. The group membership of each participant </w:t>
      </w:r>
      <w:r>
        <w:t>wa</w:t>
      </w:r>
      <w:r w:rsidRPr="00A01361">
        <w:t>s a latent variable inferred based on</w:t>
      </w:r>
      <w:r>
        <w:t xml:space="preserve"> that</w:t>
      </w:r>
      <w:r w:rsidRPr="00A01361">
        <w:t xml:space="preserve"> </w:t>
      </w:r>
      <w:r>
        <w:t>participant’s</w:t>
      </w:r>
      <w:r w:rsidRPr="00A01361">
        <w:t xml:space="preserve"> proportion of correct </w:t>
      </w:r>
      <w:r>
        <w:t xml:space="preserve">signer-to-target </w:t>
      </w:r>
      <w:r w:rsidRPr="00A01361">
        <w:t xml:space="preserve">shifts relative to the overall proportion of correct shifts across all participants (see Lee &amp; </w:t>
      </w:r>
      <w:proofErr w:type="spellStart"/>
      <w:r w:rsidRPr="00A01361">
        <w:t>Wagenmakers</w:t>
      </w:r>
      <w:proofErr w:type="spellEnd"/>
      <w:r w:rsidRPr="00A01361">
        <w:t xml:space="preserve"> </w:t>
      </w:r>
      <w:r>
        <w:t>[</w:t>
      </w:r>
      <w:r w:rsidRPr="00A01361">
        <w:t>2013</w:t>
      </w:r>
      <w:r>
        <w:t>]</w:t>
      </w:r>
      <w:r w:rsidRPr="00A01361">
        <w:t xml:space="preserve"> for a detailed discussion of this modeling approach). </w:t>
      </w:r>
      <w:r>
        <w:t xml:space="preserve">We then used each participant’s inferred group membership to weight participants </w:t>
      </w:r>
      <w:r w:rsidRPr="0014593A">
        <w:rPr>
          <w:i/>
        </w:rPr>
        <w:t>proportional</w:t>
      </w:r>
      <w:r>
        <w:t xml:space="preserve"> to our belief that they were guessing</w:t>
      </w:r>
      <w:r>
        <w:rPr>
          <w:rStyle w:val="FootnoteReference"/>
        </w:rPr>
        <w:footnoteReference w:id="1"/>
      </w:r>
      <w:r>
        <w:t>.  It is important to point out that we use this approach only in the analysis of RT</w:t>
      </w:r>
      <w:ins w:id="2" w:author="Fernald Anne" w:date="2016-04-09T16:57:00Z">
        <w:r>
          <w:t>,</w:t>
        </w:r>
      </w:ins>
      <w:r>
        <w:t xml:space="preserve"> </w:t>
      </w:r>
      <w:del w:id="3" w:author="Fernald Anne" w:date="2016-04-09T16:57:00Z">
        <w:r w:rsidDel="00C62671">
          <w:delText xml:space="preserve">because </w:delText>
        </w:r>
      </w:del>
      <w:ins w:id="4" w:author="Fernald Anne" w:date="2016-04-09T16:57:00Z">
        <w:r>
          <w:t xml:space="preserve">given </w:t>
        </w:r>
      </w:ins>
      <w:ins w:id="5" w:author="Fernald Anne" w:date="2016-04-09T16:59:00Z">
        <w:r>
          <w:t xml:space="preserve">our assumption that </w:t>
        </w:r>
      </w:ins>
      <w:del w:id="6" w:author="Fernald Anne" w:date="2016-04-09T16:57:00Z">
        <w:r w:rsidDel="00C62671">
          <w:delText xml:space="preserve">we think that </w:delText>
        </w:r>
      </w:del>
      <w:r>
        <w:t xml:space="preserve">“guessing behavior” is </w:t>
      </w:r>
      <w:del w:id="7" w:author="Fernald Anne" w:date="2016-04-09T17:13:00Z">
        <w:r w:rsidDel="00402AEA">
          <w:delText xml:space="preserve">part of the underlying process of interest when </w:delText>
        </w:r>
      </w:del>
      <w:del w:id="8" w:author="Fernald Anne" w:date="2016-04-09T16:58:00Z">
        <w:r w:rsidDel="007601B6">
          <w:delText xml:space="preserve">measuring </w:delText>
        </w:r>
      </w:del>
      <w:ins w:id="9" w:author="Fernald Anne" w:date="2016-04-09T17:13:00Z">
        <w:r>
          <w:t>integral to our measure of</w:t>
        </w:r>
      </w:ins>
      <w:ins w:id="10" w:author="Fernald Anne" w:date="2016-04-09T16:58:00Z">
        <w:r>
          <w:t xml:space="preserve"> </w:t>
        </w:r>
      </w:ins>
      <w:r>
        <w:t xml:space="preserve">children’s </w:t>
      </w:r>
      <w:ins w:id="11" w:author="Fernald Anne" w:date="2016-04-09T16:58:00Z">
        <w:r>
          <w:t xml:space="preserve">mean </w:t>
        </w:r>
      </w:ins>
      <w:r>
        <w:t xml:space="preserve">accuracy </w:t>
      </w:r>
      <w:del w:id="12" w:author="Fernald Anne" w:date="2016-04-09T17:15:00Z">
        <w:r w:rsidDel="00FA3488">
          <w:delText xml:space="preserve">on </w:delText>
        </w:r>
      </w:del>
      <w:ins w:id="13" w:author="Fernald Anne" w:date="2016-04-09T17:15:00Z">
        <w:r>
          <w:t xml:space="preserve">in </w:t>
        </w:r>
      </w:ins>
      <w:r>
        <w:t>the VLP task</w:t>
      </w:r>
      <w:del w:id="14" w:author="Fernald Anne" w:date="2016-04-09T16:58:00Z">
        <w:r w:rsidDel="00C62671">
          <w:delText xml:space="preserve">. </w:delText>
        </w:r>
      </w:del>
      <w:ins w:id="15" w:author="Fernald Anne" w:date="2016-04-09T16:58:00Z">
        <w:r>
          <w:t xml:space="preserve">, but not </w:t>
        </w:r>
      </w:ins>
      <w:ins w:id="16" w:author="Fernald Anne" w:date="2016-04-09T17:13:00Z">
        <w:r>
          <w:t>to our measure of</w:t>
        </w:r>
      </w:ins>
      <w:ins w:id="17" w:author="Fernald Anne" w:date="2016-04-09T16:58:00Z">
        <w:r>
          <w:t xml:space="preserve"> mean RT </w:t>
        </w:r>
      </w:ins>
      <w:ins w:id="18" w:author="Fernald Anne" w:date="2016-04-09T17:13:00Z">
        <w:r>
          <w:t xml:space="preserve">which is based </w:t>
        </w:r>
      </w:ins>
      <w:ins w:id="19" w:author="Fernald Anne" w:date="2016-04-09T16:58:00Z">
        <w:r>
          <w:t>on correct trials</w:t>
        </w:r>
      </w:ins>
      <w:ins w:id="20" w:author="Fernald Anne" w:date="2016-04-09T17:00:00Z">
        <w:r>
          <w:t>.</w:t>
        </w:r>
      </w:ins>
    </w:p>
    <w:p w:rsidR="005551D3" w:rsidRDefault="005551D3" w:rsidP="005551D3">
      <w:pPr>
        <w:spacing w:before="120" w:after="0" w:line="480" w:lineRule="auto"/>
        <w:rPr>
          <w:rFonts w:ascii="Cambria" w:hAnsi="Cambria" w:cs="Lucida Grande"/>
          <w:color w:val="000000"/>
        </w:rPr>
      </w:pPr>
      <w:bookmarkStart w:id="21" w:name="_GoBack"/>
      <w:r>
        <w:lastRenderedPageBreak/>
        <w:t>In all of the Bayesian linear models</w:t>
      </w:r>
      <w:r>
        <w:rPr>
          <w:rStyle w:val="FootnoteReference"/>
        </w:rPr>
        <w:footnoteReference w:id="2"/>
      </w:r>
      <w:r>
        <w:t xml:space="preserve">, we assume that each outcome variable (mean accuracies and RTs for each participant) is drawn from a Gaussian distribution with a mean, </w:t>
      </w:r>
      <w:r w:rsidRPr="0024183B">
        <w:rPr>
          <w:rFonts w:cs="Lucida Grande"/>
          <w:color w:val="000000"/>
        </w:rPr>
        <w:t>μ,</w:t>
      </w:r>
      <w:r>
        <w:t xml:space="preserve"> and a standard </w:t>
      </w:r>
      <w:r w:rsidRPr="0024183B">
        <w:rPr>
          <w:rFonts w:ascii="Cambria" w:hAnsi="Cambria"/>
        </w:rPr>
        <w:t>deviation</w:t>
      </w:r>
      <w:r>
        <w:rPr>
          <w:rFonts w:ascii="Cambria" w:hAnsi="Cambria"/>
        </w:rPr>
        <w:t>,</w:t>
      </w:r>
      <w:r w:rsidRPr="0024183B">
        <w:rPr>
          <w:rFonts w:ascii="Cambria" w:hAnsi="Cambria" w:cs="Lucida Grande"/>
          <w:color w:val="000000"/>
        </w:rPr>
        <w:t xml:space="preserve"> σ</w:t>
      </w:r>
      <w:r w:rsidRPr="0024183B">
        <w:rPr>
          <w:rFonts w:ascii="Cambria" w:hAnsi="Cambria"/>
        </w:rPr>
        <w:t xml:space="preserve">. </w:t>
      </w:r>
      <w:bookmarkEnd w:id="21"/>
      <w:r w:rsidRPr="0024183B">
        <w:rPr>
          <w:rFonts w:ascii="Cambria" w:hAnsi="Cambria"/>
        </w:rPr>
        <w:t>The</w:t>
      </w:r>
      <w:r>
        <w:t xml:space="preserve"> mean is generated by a linear function consisting of an intercept term, </w:t>
      </w:r>
      <w:r w:rsidRPr="00673EC7">
        <w:rPr>
          <w:rFonts w:ascii="Cambria" w:hAnsi="Cambria" w:cs="Lucida Grande"/>
          <w:color w:val="000000"/>
        </w:rPr>
        <w:t>α</w:t>
      </w:r>
      <w:r>
        <w:rPr>
          <w:rFonts w:ascii="Cambria" w:hAnsi="Cambria" w:cs="Lucida Grande"/>
          <w:color w:val="000000"/>
        </w:rPr>
        <w:t xml:space="preserve">, which </w:t>
      </w:r>
      <w:r>
        <w:t xml:space="preserve">encodes the expected value of the outcome variable when the predictor is zero, and a </w:t>
      </w:r>
      <w:r w:rsidRPr="006F33AA">
        <w:rPr>
          <w:rFonts w:ascii="Cambria" w:hAnsi="Cambria"/>
        </w:rPr>
        <w:t>slope</w:t>
      </w:r>
      <w:r>
        <w:rPr>
          <w:rFonts w:ascii="Cambria" w:hAnsi="Cambria"/>
        </w:rPr>
        <w:t xml:space="preserve"> term</w:t>
      </w:r>
      <w:r w:rsidRPr="006F33AA">
        <w:rPr>
          <w:rFonts w:ascii="Cambria" w:hAnsi="Cambria"/>
        </w:rPr>
        <w:t>,</w:t>
      </w:r>
      <w:r>
        <w:rPr>
          <w:rFonts w:ascii="Cambria" w:hAnsi="Cambria"/>
        </w:rPr>
        <w:t xml:space="preserve"> </w:t>
      </w:r>
      <w:r w:rsidRPr="006F33AA">
        <w:rPr>
          <w:rFonts w:ascii="Cambria" w:hAnsi="Cambria" w:cs="Lucida Grande"/>
          <w:color w:val="000000"/>
        </w:rPr>
        <w:t>β,</w:t>
      </w:r>
      <w:r>
        <w:rPr>
          <w:rFonts w:ascii="Cambria" w:hAnsi="Cambria" w:cs="Lucida Grande"/>
          <w:color w:val="000000"/>
        </w:rPr>
        <w:t xml:space="preserve"> which encodes the expected change in the outcome with each unit change in the predictor (i.e., the strength of association). We use vague priors for the intercept and the standard deviation, allowing the model to consider a wide range of plausible values. </w:t>
      </w:r>
    </w:p>
    <w:p w:rsidR="005551D3" w:rsidRDefault="005551D3" w:rsidP="005551D3">
      <w:pPr>
        <w:spacing w:line="480" w:lineRule="auto"/>
        <w:rPr>
          <w:rFonts w:ascii="Times" w:eastAsia="Times New Roman" w:hAnsi="Times" w:cs="Times New Roman"/>
          <w:sz w:val="20"/>
          <w:szCs w:val="20"/>
        </w:rPr>
      </w:pPr>
      <w:r>
        <w:rPr>
          <w:rFonts w:ascii="Cambria" w:hAnsi="Cambria" w:cs="Lucida Grande"/>
          <w:color w:val="000000"/>
        </w:rPr>
        <w:t xml:space="preserve">We chose to use informative priors for the slope parameters in each model. Specifically, we used a truncated Gaussian distribution with a mean of zero and a standard deviation of one. Centering the distribution at zero is conservative and places the highest prior probability on a null association. By truncating the prior, we encoded our directional hypotheses for the associations between processing skills and age/vocabulary (i.e., that we predict that these relations should be null or improve with increasing age and larger vocabulary size). </w:t>
      </w:r>
      <w:r>
        <w:rPr>
          <w:rFonts w:ascii="Cambria" w:eastAsia="Times New Roman" w:hAnsi="Cambria" w:cs="Times New Roman"/>
          <w:color w:val="000000"/>
          <w:shd w:val="clear" w:color="auto" w:fill="FFFFFF"/>
        </w:rPr>
        <w:t>Finally, t</w:t>
      </w:r>
      <w:r w:rsidRPr="005C4AE2">
        <w:rPr>
          <w:rFonts w:ascii="Cambria" w:eastAsia="Times New Roman" w:hAnsi="Cambria" w:cs="Times New Roman"/>
          <w:color w:val="000000"/>
          <w:shd w:val="clear" w:color="auto" w:fill="FFFFFF"/>
        </w:rPr>
        <w:t xml:space="preserve">o constrain the range of plausible </w:t>
      </w:r>
      <w:r>
        <w:rPr>
          <w:rFonts w:ascii="Cambria" w:eastAsia="Times New Roman" w:hAnsi="Cambria" w:cs="Times New Roman"/>
          <w:color w:val="000000"/>
          <w:shd w:val="clear" w:color="auto" w:fill="FFFFFF"/>
        </w:rPr>
        <w:t xml:space="preserve">slope values in our model, </w:t>
      </w:r>
      <w:r w:rsidRPr="005C4AE2">
        <w:rPr>
          <w:rFonts w:ascii="Cambria" w:eastAsia="Times New Roman" w:hAnsi="Cambria" w:cs="Times New Roman"/>
          <w:color w:val="000000"/>
          <w:shd w:val="clear" w:color="auto" w:fill="FFFFFF"/>
        </w:rPr>
        <w:t>we used previous research on the development of real-time language comprehension in chi</w:t>
      </w:r>
      <w:r>
        <w:rPr>
          <w:rFonts w:ascii="Cambria" w:eastAsia="Times New Roman" w:hAnsi="Cambria" w:cs="Times New Roman"/>
          <w:color w:val="000000"/>
          <w:shd w:val="clear" w:color="auto" w:fill="FFFFFF"/>
        </w:rPr>
        <w:t xml:space="preserve">ldren learning spoken language showing </w:t>
      </w:r>
      <w:r w:rsidRPr="005C4AE2">
        <w:rPr>
          <w:rFonts w:ascii="Cambria" w:eastAsia="Times New Roman" w:hAnsi="Cambria" w:cs="Times New Roman"/>
          <w:color w:val="000000"/>
          <w:shd w:val="clear" w:color="auto" w:fill="FFFFFF"/>
        </w:rPr>
        <w:t>that the averag</w:t>
      </w:r>
      <w:r>
        <w:rPr>
          <w:rFonts w:ascii="Cambria" w:eastAsia="Times New Roman" w:hAnsi="Cambria" w:cs="Times New Roman"/>
          <w:color w:val="000000"/>
          <w:shd w:val="clear" w:color="auto" w:fill="FFFFFF"/>
        </w:rPr>
        <w:t xml:space="preserve">e gain for one </w:t>
      </w:r>
      <w:r w:rsidRPr="00791DE6">
        <w:rPr>
          <w:rFonts w:ascii="Cambria" w:eastAsia="Times New Roman" w:hAnsi="Cambria" w:cs="Times New Roman"/>
          <w:color w:val="000000"/>
          <w:shd w:val="clear" w:color="auto" w:fill="FFFFFF"/>
        </w:rPr>
        <w:t>month of development between 18-24 months in accuracy is ~0.016 and for RT is ~50 milliseconds</w:t>
      </w:r>
      <w:r>
        <w:rPr>
          <w:rFonts w:ascii="Cambria" w:eastAsia="Times New Roman" w:hAnsi="Cambria" w:cs="Times New Roman"/>
          <w:color w:val="000000"/>
          <w:shd w:val="clear" w:color="auto" w:fill="FFFFFF"/>
        </w:rPr>
        <w:t xml:space="preserve"> (Fernald et al., 2008).</w:t>
      </w:r>
    </w:p>
    <w:p w:rsidR="005551D3" w:rsidRPr="00723B49" w:rsidRDefault="005551D3" w:rsidP="005551D3">
      <w:pPr>
        <w:spacing w:line="480" w:lineRule="auto"/>
        <w:rPr>
          <w:rFonts w:ascii="Cambria" w:eastAsia="Times New Roman" w:hAnsi="Cambria" w:cs="Times New Roman"/>
        </w:rPr>
      </w:pPr>
      <w:r w:rsidRPr="00340700">
        <w:rPr>
          <w:rFonts w:ascii="Cambria" w:hAnsi="Cambria" w:cs="Lucida Grande"/>
          <w:color w:val="000000"/>
        </w:rPr>
        <w:t>It is important to point out that our use of</w:t>
      </w:r>
      <w:r>
        <w:rPr>
          <w:rFonts w:ascii="Cambria" w:hAnsi="Cambria" w:cs="Lucida Grande"/>
          <w:color w:val="000000"/>
        </w:rPr>
        <w:t xml:space="preserve"> an</w:t>
      </w:r>
      <w:r w:rsidRPr="00340700">
        <w:rPr>
          <w:rFonts w:ascii="Cambria" w:hAnsi="Cambria" w:cs="Lucida Grande"/>
          <w:color w:val="000000"/>
        </w:rPr>
        <w:t xml:space="preserve"> informative </w:t>
      </w:r>
      <w:r>
        <w:rPr>
          <w:rFonts w:ascii="Cambria" w:hAnsi="Cambria" w:cs="Lucida Grande"/>
          <w:color w:val="000000"/>
        </w:rPr>
        <w:t>prior</w:t>
      </w:r>
      <w:r w:rsidRPr="00340700">
        <w:rPr>
          <w:rFonts w:ascii="Cambria" w:hAnsi="Cambria" w:cs="Lucida Grande"/>
          <w:color w:val="000000"/>
        </w:rPr>
        <w:t xml:space="preserve"> does not affect parameter estimation. That is, </w:t>
      </w:r>
      <w:r>
        <w:rPr>
          <w:rFonts w:ascii="Cambria" w:hAnsi="Cambria" w:cs="Lucida Grande"/>
          <w:color w:val="000000"/>
        </w:rPr>
        <w:t xml:space="preserve">if we substitute </w:t>
      </w:r>
      <w:r w:rsidRPr="00340700">
        <w:rPr>
          <w:rFonts w:ascii="Cambria" w:hAnsi="Cambria" w:cs="Lucida Grande"/>
          <w:color w:val="000000"/>
        </w:rPr>
        <w:t>vague</w:t>
      </w:r>
      <w:r>
        <w:rPr>
          <w:rFonts w:ascii="Cambria" w:hAnsi="Cambria" w:cs="Lucida Grande"/>
          <w:color w:val="000000"/>
        </w:rPr>
        <w:t xml:space="preserve"> </w:t>
      </w:r>
      <w:r w:rsidRPr="00340700">
        <w:rPr>
          <w:rFonts w:ascii="Cambria" w:hAnsi="Cambria" w:cs="Lucida Grande"/>
          <w:color w:val="000000"/>
        </w:rPr>
        <w:t xml:space="preserve">prior distributions, estimates </w:t>
      </w:r>
      <w:r>
        <w:rPr>
          <w:rFonts w:ascii="Cambria" w:hAnsi="Cambria" w:cs="Lucida Grande"/>
          <w:color w:val="000000"/>
        </w:rPr>
        <w:t xml:space="preserve">of the strength of the associations between age/vocab and accuracy/RT </w:t>
      </w:r>
      <w:r w:rsidRPr="00340700">
        <w:rPr>
          <w:rFonts w:ascii="Cambria" w:hAnsi="Cambria" w:cs="Lucida Grande"/>
          <w:color w:val="000000"/>
        </w:rPr>
        <w:t xml:space="preserve">are </w:t>
      </w:r>
      <w:r>
        <w:rPr>
          <w:rFonts w:ascii="Cambria" w:hAnsi="Cambria" w:cs="Lucida Grande"/>
          <w:color w:val="000000"/>
        </w:rPr>
        <w:t>unchanged since there are enough data to overwhelm the uninformative priors</w:t>
      </w:r>
      <w:r w:rsidRPr="00340700">
        <w:rPr>
          <w:rFonts w:ascii="Cambria" w:hAnsi="Cambria" w:cs="Lucida Grande"/>
          <w:color w:val="000000"/>
        </w:rPr>
        <w:t>. However, the use of</w:t>
      </w:r>
      <w:r>
        <w:rPr>
          <w:rFonts w:ascii="Cambria" w:hAnsi="Cambria" w:cs="Lucida Grande"/>
          <w:color w:val="000000"/>
        </w:rPr>
        <w:t xml:space="preserve"> an uninformative prior </w:t>
      </w:r>
      <w:r w:rsidRPr="00340700">
        <w:rPr>
          <w:rFonts w:ascii="Cambria" w:hAnsi="Cambria" w:cs="Lucida Grande"/>
          <w:color w:val="000000"/>
        </w:rPr>
        <w:t xml:space="preserve">does </w:t>
      </w:r>
      <w:r>
        <w:rPr>
          <w:rFonts w:ascii="Cambria" w:hAnsi="Cambria" w:cs="Lucida Grande"/>
          <w:color w:val="000000"/>
        </w:rPr>
        <w:t xml:space="preserve">directly </w:t>
      </w:r>
      <w:r w:rsidRPr="00340700">
        <w:rPr>
          <w:rFonts w:ascii="Cambria" w:hAnsi="Cambria" w:cs="Lucida Grande"/>
          <w:color w:val="000000"/>
        </w:rPr>
        <w:t>influence Bayesian model comparison, which we use to quantify the strength of evidence for our linear models (i.e., the Bayes Factor</w:t>
      </w:r>
      <w:r>
        <w:rPr>
          <w:rStyle w:val="FootnoteReference"/>
          <w:rFonts w:ascii="Cambria" w:hAnsi="Cambria" w:cs="Lucida Grande"/>
          <w:color w:val="000000"/>
        </w:rPr>
        <w:footnoteReference w:id="3"/>
      </w:r>
      <w:r w:rsidRPr="00340700">
        <w:rPr>
          <w:rFonts w:ascii="Cambria" w:hAnsi="Cambria" w:cs="Lucida Grande"/>
          <w:color w:val="000000"/>
        </w:rPr>
        <w:t xml:space="preserve">). </w:t>
      </w:r>
      <w:r w:rsidRPr="00340700">
        <w:rPr>
          <w:rFonts w:ascii="Cambria" w:eastAsia="Times New Roman" w:hAnsi="Cambria" w:cs="Times New Roman"/>
        </w:rPr>
        <w:t>Intuitively, the use of a</w:t>
      </w:r>
      <w:r>
        <w:rPr>
          <w:rFonts w:ascii="Cambria" w:eastAsia="Times New Roman" w:hAnsi="Cambria" w:cs="Times New Roman"/>
        </w:rPr>
        <w:t>n</w:t>
      </w:r>
      <w:r w:rsidRPr="00340700">
        <w:rPr>
          <w:rFonts w:ascii="Cambria" w:eastAsia="Times New Roman" w:hAnsi="Cambria" w:cs="Times New Roman"/>
        </w:rPr>
        <w:t xml:space="preserve"> </w:t>
      </w:r>
      <w:r>
        <w:rPr>
          <w:rFonts w:ascii="Cambria" w:eastAsia="Times New Roman" w:hAnsi="Cambria" w:cs="Times New Roman"/>
        </w:rPr>
        <w:t>uninformative</w:t>
      </w:r>
      <w:r w:rsidRPr="00340700">
        <w:rPr>
          <w:rFonts w:ascii="Cambria" w:eastAsia="Times New Roman" w:hAnsi="Cambria" w:cs="Times New Roman"/>
        </w:rPr>
        <w:t xml:space="preserve"> prior allows </w:t>
      </w:r>
      <w:r>
        <w:rPr>
          <w:rFonts w:ascii="Cambria" w:eastAsia="Times New Roman" w:hAnsi="Cambria" w:cs="Times New Roman"/>
        </w:rPr>
        <w:t>our</w:t>
      </w:r>
      <w:r w:rsidRPr="00340700">
        <w:rPr>
          <w:rFonts w:ascii="Cambria" w:eastAsia="Times New Roman" w:hAnsi="Cambria" w:cs="Times New Roman"/>
        </w:rPr>
        <w:t xml:space="preserve"> models to predict any slope parameter, creati</w:t>
      </w:r>
      <w:r>
        <w:rPr>
          <w:rFonts w:ascii="Cambria" w:eastAsia="Times New Roman" w:hAnsi="Cambria" w:cs="Times New Roman"/>
        </w:rPr>
        <w:t xml:space="preserve">ng a situation where only a small amount of the prior probability is placed on a null relationship (i.e., </w:t>
      </w:r>
      <w:r w:rsidRPr="00340700">
        <w:rPr>
          <w:rFonts w:ascii="Cambria" w:eastAsia="Times New Roman" w:hAnsi="Cambria" w:cs="Times New Roman"/>
        </w:rPr>
        <w:t>where the slope is zero</w:t>
      </w:r>
      <w:r>
        <w:rPr>
          <w:rFonts w:ascii="Cambria" w:eastAsia="Times New Roman" w:hAnsi="Cambria" w:cs="Times New Roman"/>
        </w:rPr>
        <w:t>). Thus, the Bayes F</w:t>
      </w:r>
      <w:r w:rsidRPr="00340700">
        <w:rPr>
          <w:rFonts w:ascii="Cambria" w:eastAsia="Times New Roman" w:hAnsi="Cambria" w:cs="Times New Roman"/>
        </w:rPr>
        <w:t>actor</w:t>
      </w:r>
      <w:r>
        <w:rPr>
          <w:rFonts w:ascii="Cambria" w:eastAsia="Times New Roman" w:hAnsi="Cambria" w:cs="Times New Roman"/>
        </w:rPr>
        <w:t xml:space="preserve">, which is computed by taking the ratio </w:t>
      </w:r>
      <w:r w:rsidRPr="002B31AA">
        <w:rPr>
          <w:rFonts w:ascii="Cambria" w:eastAsia="Times New Roman" w:hAnsi="Cambria" w:cs="Times New Roman"/>
        </w:rPr>
        <w:t xml:space="preserve">of </w:t>
      </w:r>
      <w:r>
        <w:rPr>
          <w:rFonts w:ascii="Cambria" w:eastAsia="Times New Roman" w:hAnsi="Cambria" w:cs="Times New Roman"/>
        </w:rPr>
        <w:t xml:space="preserve">the </w:t>
      </w:r>
      <w:r w:rsidRPr="002B31AA">
        <w:rPr>
          <w:rFonts w:ascii="Cambria" w:eastAsia="Times New Roman" w:hAnsi="Cambria" w:cs="Times New Roman"/>
        </w:rPr>
        <w:t>prio</w:t>
      </w:r>
      <w:r>
        <w:rPr>
          <w:rFonts w:ascii="Cambria" w:eastAsia="Times New Roman" w:hAnsi="Cambria" w:cs="Times New Roman"/>
        </w:rPr>
        <w:t xml:space="preserve">r and the posterior density when the slope is zero, </w:t>
      </w:r>
      <w:r w:rsidRPr="00340700">
        <w:rPr>
          <w:rFonts w:ascii="Cambria" w:eastAsia="Times New Roman" w:hAnsi="Cambria" w:cs="Times New Roman"/>
        </w:rPr>
        <w:t>is likely to show a preference for the null</w:t>
      </w:r>
      <w:r>
        <w:rPr>
          <w:rFonts w:ascii="Cambria" w:eastAsia="Times New Roman" w:hAnsi="Cambria" w:cs="Times New Roman"/>
        </w:rPr>
        <w:t xml:space="preserve"> model</w:t>
      </w:r>
      <w:r w:rsidRPr="00340700">
        <w:rPr>
          <w:rFonts w:ascii="Cambria" w:eastAsia="Times New Roman" w:hAnsi="Cambria" w:cs="Times New Roman"/>
        </w:rPr>
        <w:t>, even when the data appear inconsistent with it</w:t>
      </w:r>
      <w:r>
        <w:rPr>
          <w:rFonts w:ascii="Cambria" w:eastAsia="Times New Roman" w:hAnsi="Cambria" w:cs="Times New Roman"/>
        </w:rPr>
        <w:t xml:space="preserve"> (see </w:t>
      </w:r>
      <w:r>
        <w:t xml:space="preserve">Lee &amp; </w:t>
      </w:r>
      <w:proofErr w:type="spellStart"/>
      <w:r>
        <w:t>Wagenmakers</w:t>
      </w:r>
      <w:proofErr w:type="spellEnd"/>
      <w:r>
        <w:t xml:space="preserve"> [</w:t>
      </w:r>
      <w:r w:rsidRPr="00A01361">
        <w:t>2013</w:t>
      </w:r>
      <w:r>
        <w:t>]</w:t>
      </w:r>
      <w:r>
        <w:rPr>
          <w:rFonts w:ascii="Cambria" w:eastAsia="Times New Roman" w:hAnsi="Cambria" w:cs="Times New Roman"/>
          <w:color w:val="222222"/>
          <w:shd w:val="clear" w:color="auto" w:fill="FFFFFF"/>
        </w:rPr>
        <w:t>)</w:t>
      </w:r>
      <w:r w:rsidRPr="00340700">
        <w:rPr>
          <w:rFonts w:ascii="Cambria" w:eastAsia="Times New Roman" w:hAnsi="Cambria" w:cs="Times New Roman"/>
        </w:rPr>
        <w:t>.</w:t>
      </w:r>
      <w:r>
        <w:rPr>
          <w:rFonts w:ascii="Cambria" w:eastAsia="Times New Roman" w:hAnsi="Cambria" w:cs="Times New Roman"/>
        </w:rPr>
        <w:t xml:space="preserve"> The use of informative priors is an area of active debate in Bayesian statistical methods, but it has become a focus of recent work in Bayesian cognitive modeling (Lee &amp; </w:t>
      </w:r>
      <w:proofErr w:type="spellStart"/>
      <w:r>
        <w:rPr>
          <w:rFonts w:ascii="Cambria" w:eastAsia="Times New Roman" w:hAnsi="Cambria" w:cs="Times New Roman"/>
        </w:rPr>
        <w:t>Vanpaemel</w:t>
      </w:r>
      <w:proofErr w:type="spellEnd"/>
      <w:r>
        <w:rPr>
          <w:rFonts w:ascii="Cambria" w:eastAsia="Times New Roman" w:hAnsi="Cambria" w:cs="Times New Roman"/>
        </w:rPr>
        <w:t>, submitted).</w:t>
      </w:r>
    </w:p>
    <w:p w:rsidR="00AD1DA9" w:rsidRDefault="00AD1DA9"/>
    <w:sectPr w:rsidR="00AD1DA9" w:rsidSect="00AD1DA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rnald Anne" w:date="2016-04-10T13:27:00Z" w:initials="TU">
    <w:p w:rsidR="005551D3" w:rsidRDefault="005551D3" w:rsidP="005551D3">
      <w:pPr>
        <w:pStyle w:val="CommentText"/>
      </w:pPr>
      <w:r>
        <w:rPr>
          <w:rStyle w:val="CommentReference"/>
        </w:rPr>
        <w:annotationRef/>
      </w:r>
      <w:r>
        <w:rPr>
          <w:rStyle w:val="CommentReference"/>
        </w:rPr>
        <w:t>This may need more explanation</w:t>
      </w:r>
    </w:p>
  </w:comment>
  <w:comment w:id="1" w:author="Fernald Anne" w:date="2016-04-10T13:27:00Z" w:initials="TU">
    <w:p w:rsidR="005551D3" w:rsidRDefault="005551D3" w:rsidP="005551D3">
      <w:pPr>
        <w:pStyle w:val="CommentText"/>
      </w:pPr>
      <w:r>
        <w:rPr>
          <w:rStyle w:val="CommentReference"/>
        </w:rPr>
        <w:annotationRef/>
      </w:r>
      <w:r>
        <w:t xml:space="preserve">Is this a group of </w:t>
      </w:r>
      <w:proofErr w:type="spellStart"/>
      <w:r>
        <w:t>Ss</w:t>
      </w:r>
      <w:proofErr w:type="spellEnd"/>
      <w:r>
        <w:t xml:space="preserve"> or a group of trials w/in a child?  Can’t one child use both processes in different trials?  You sort of clarify this in the next bit, but not quite.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1D3" w:rsidRDefault="005551D3" w:rsidP="005551D3">
      <w:pPr>
        <w:spacing w:before="0" w:after="0" w:line="240" w:lineRule="auto"/>
      </w:pPr>
      <w:r>
        <w:separator/>
      </w:r>
    </w:p>
  </w:endnote>
  <w:endnote w:type="continuationSeparator" w:id="0">
    <w:p w:rsidR="005551D3" w:rsidRDefault="005551D3" w:rsidP="005551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1D3" w:rsidRDefault="005551D3" w:rsidP="005551D3">
      <w:pPr>
        <w:spacing w:before="0" w:after="0" w:line="240" w:lineRule="auto"/>
      </w:pPr>
      <w:r>
        <w:separator/>
      </w:r>
    </w:p>
  </w:footnote>
  <w:footnote w:type="continuationSeparator" w:id="0">
    <w:p w:rsidR="005551D3" w:rsidRDefault="005551D3" w:rsidP="005551D3">
      <w:pPr>
        <w:spacing w:before="0" w:after="0" w:line="240" w:lineRule="auto"/>
      </w:pPr>
      <w:r>
        <w:continuationSeparator/>
      </w:r>
    </w:p>
  </w:footnote>
  <w:footnote w:id="1">
    <w:p w:rsidR="005551D3" w:rsidRDefault="005551D3" w:rsidP="005551D3">
      <w:pPr>
        <w:pStyle w:val="FootnoteText"/>
      </w:pPr>
      <w:r>
        <w:rPr>
          <w:rStyle w:val="FootnoteReference"/>
        </w:rPr>
        <w:footnoteRef/>
      </w:r>
      <w:r>
        <w:t xml:space="preserve"> Four</w:t>
      </w:r>
      <w:r w:rsidRPr="00A01361">
        <w:t xml:space="preserve"> children</w:t>
      </w:r>
      <w:r>
        <w:t xml:space="preserve"> (ages: 18, 20, 22, and 25 months)</w:t>
      </w:r>
      <w:r w:rsidRPr="00A01361">
        <w:t xml:space="preserve"> </w:t>
      </w:r>
      <w:r>
        <w:t xml:space="preserve">had high </w:t>
      </w:r>
      <w:r w:rsidRPr="00A01361">
        <w:t>posterior</w:t>
      </w:r>
      <w:r>
        <w:t xml:space="preserve"> probability mass on guessing: posterior probabilities of </w:t>
      </w:r>
      <w:r w:rsidRPr="00821661">
        <w:t>0.89</w:t>
      </w:r>
      <w:r>
        <w:t xml:space="preserve">, 0.86, </w:t>
      </w:r>
      <w:r w:rsidRPr="00821661">
        <w:t>0.82</w:t>
      </w:r>
      <w:r>
        <w:t xml:space="preserve">, and </w:t>
      </w:r>
      <w:r w:rsidRPr="00821661">
        <w:t>0.77</w:t>
      </w:r>
      <w:r>
        <w:t xml:space="preserve">, </w:t>
      </w:r>
      <w:r w:rsidRPr="00A01361">
        <w:t xml:space="preserve">respectively (mean </w:t>
      </w:r>
      <w:r>
        <w:t>proportion signer-to-target</w:t>
      </w:r>
      <w:r w:rsidRPr="00A01361">
        <w:t xml:space="preserve"> scores for these participant</w:t>
      </w:r>
      <w:r>
        <w:t xml:space="preserve">s were: 0.55, 0.46, </w:t>
      </w:r>
      <w:r>
        <w:rPr>
          <w:rFonts w:ascii="Lucida Sans" w:hAnsi="Lucida Sans" w:cs="Lucida Sans"/>
          <w:sz w:val="22"/>
          <w:szCs w:val="22"/>
        </w:rPr>
        <w:t>0.38</w:t>
      </w:r>
      <w:r>
        <w:t xml:space="preserve">, </w:t>
      </w:r>
      <w:r w:rsidRPr="00A01361">
        <w:t>0.33).</w:t>
      </w:r>
    </w:p>
  </w:footnote>
  <w:footnote w:id="2">
    <w:p w:rsidR="005551D3" w:rsidRDefault="005551D3" w:rsidP="005551D3">
      <w:pPr>
        <w:pStyle w:val="FootnoteText"/>
      </w:pPr>
      <w:r>
        <w:rPr>
          <w:rStyle w:val="FootnoteReference"/>
        </w:rPr>
        <w:footnoteRef/>
      </w:r>
      <w:r>
        <w:t xml:space="preserve"> Models with categorical predictors were implemented in STAN (Stan Development Team, </w:t>
      </w:r>
      <w:r w:rsidRPr="00FC3678">
        <w:t>2016</w:t>
      </w:r>
      <w:r>
        <w:t>). Models with continuous predictors were implemented in</w:t>
      </w:r>
      <w:r w:rsidRPr="00A01361">
        <w:t xml:space="preserve"> JAGS (Plummer, 2003)</w:t>
      </w:r>
      <w:r>
        <w:t xml:space="preserve">. </w:t>
      </w:r>
    </w:p>
  </w:footnote>
  <w:footnote w:id="3">
    <w:p w:rsidR="005551D3" w:rsidRDefault="005551D3" w:rsidP="005551D3">
      <w:pPr>
        <w:pStyle w:val="FootnoteText"/>
      </w:pPr>
      <w:r>
        <w:rPr>
          <w:rStyle w:val="FootnoteReference"/>
        </w:rPr>
        <w:footnoteRef/>
      </w:r>
      <w:r>
        <w:t xml:space="preserve"> The Bayes Factor can be interpreted as a measure of the relative strength of evidence one model (M1) over another model (M2): e.g., a </w:t>
      </w:r>
      <m:oMath>
        <m:sSub>
          <m:sSubPr>
            <m:ctrlPr>
              <w:rPr>
                <w:rFonts w:ascii="Cambria Math" w:hAnsi="Cambria Math" w:cs="Lucida Grande"/>
                <w:i/>
                <w:color w:val="000000"/>
              </w:rPr>
            </m:ctrlPr>
          </m:sSubPr>
          <m:e>
            <m:r>
              <w:rPr>
                <w:rFonts w:ascii="Cambria Math" w:hAnsi="Cambria Math" w:cs="Lucida Grande"/>
                <w:color w:val="000000"/>
              </w:rPr>
              <m:t>BF</m:t>
            </m:r>
          </m:e>
          <m:sub>
            <m:r>
              <w:rPr>
                <w:rFonts w:ascii="Cambria Math" w:hAnsi="Cambria Math" w:cs="Lucida Grande"/>
                <w:color w:val="000000"/>
              </w:rPr>
              <m:t>12</m:t>
            </m:r>
          </m:sub>
        </m:sSub>
        <m:r>
          <w:rPr>
            <w:rFonts w:ascii="Cambria Math" w:hAnsi="Cambria Math" w:cs="Lucida Grande"/>
            <w:color w:val="000000"/>
          </w:rPr>
          <m:t xml:space="preserve"> </m:t>
        </m:r>
      </m:oMath>
      <w:r>
        <w:t>of 5 means that the data are 5 times more likely given M1.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1D3"/>
    <w:rsid w:val="0004659D"/>
    <w:rsid w:val="005551D3"/>
    <w:rsid w:val="00AD1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0697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1D3"/>
    <w:pPr>
      <w:spacing w:before="300" w:after="300" w:line="360" w:lineRule="auto"/>
      <w:ind w:firstLine="432"/>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
    <w:unhideWhenUsed/>
    <w:qFormat/>
    <w:rsid w:val="005551D3"/>
    <w:pPr>
      <w:spacing w:line="240" w:lineRule="auto"/>
      <w:ind w:firstLine="0"/>
    </w:pPr>
  </w:style>
  <w:style w:type="character" w:customStyle="1" w:styleId="FootnoteTextChar">
    <w:name w:val="Footnote Text Char"/>
    <w:basedOn w:val="DefaultParagraphFont"/>
    <w:link w:val="FootnoteText"/>
    <w:uiPriority w:val="9"/>
    <w:rsid w:val="005551D3"/>
    <w:rPr>
      <w:rFonts w:eastAsiaTheme="minorHAnsi"/>
    </w:rPr>
  </w:style>
  <w:style w:type="character" w:styleId="FootnoteReference">
    <w:name w:val="footnote reference"/>
    <w:basedOn w:val="DefaultParagraphFont"/>
    <w:rsid w:val="005551D3"/>
    <w:rPr>
      <w:vertAlign w:val="superscript"/>
    </w:rPr>
  </w:style>
  <w:style w:type="character" w:styleId="CommentReference">
    <w:name w:val="annotation reference"/>
    <w:basedOn w:val="DefaultParagraphFont"/>
    <w:rsid w:val="005551D3"/>
    <w:rPr>
      <w:sz w:val="18"/>
      <w:szCs w:val="18"/>
    </w:rPr>
  </w:style>
  <w:style w:type="paragraph" w:styleId="CommentText">
    <w:name w:val="annotation text"/>
    <w:basedOn w:val="Normal"/>
    <w:link w:val="CommentTextChar"/>
    <w:rsid w:val="005551D3"/>
    <w:pPr>
      <w:spacing w:line="240" w:lineRule="auto"/>
    </w:pPr>
  </w:style>
  <w:style w:type="character" w:customStyle="1" w:styleId="CommentTextChar">
    <w:name w:val="Comment Text Char"/>
    <w:basedOn w:val="DefaultParagraphFont"/>
    <w:link w:val="CommentText"/>
    <w:rsid w:val="005551D3"/>
    <w:rPr>
      <w:rFonts w:eastAsiaTheme="minorHAnsi"/>
    </w:rPr>
  </w:style>
  <w:style w:type="paragraph" w:styleId="BalloonText">
    <w:name w:val="Balloon Text"/>
    <w:basedOn w:val="Normal"/>
    <w:link w:val="BalloonTextChar"/>
    <w:uiPriority w:val="99"/>
    <w:semiHidden/>
    <w:unhideWhenUsed/>
    <w:rsid w:val="005551D3"/>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51D3"/>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1D3"/>
    <w:pPr>
      <w:spacing w:before="300" w:after="300" w:line="360" w:lineRule="auto"/>
      <w:ind w:firstLine="432"/>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
    <w:unhideWhenUsed/>
    <w:qFormat/>
    <w:rsid w:val="005551D3"/>
    <w:pPr>
      <w:spacing w:line="240" w:lineRule="auto"/>
      <w:ind w:firstLine="0"/>
    </w:pPr>
  </w:style>
  <w:style w:type="character" w:customStyle="1" w:styleId="FootnoteTextChar">
    <w:name w:val="Footnote Text Char"/>
    <w:basedOn w:val="DefaultParagraphFont"/>
    <w:link w:val="FootnoteText"/>
    <w:uiPriority w:val="9"/>
    <w:rsid w:val="005551D3"/>
    <w:rPr>
      <w:rFonts w:eastAsiaTheme="minorHAnsi"/>
    </w:rPr>
  </w:style>
  <w:style w:type="character" w:styleId="FootnoteReference">
    <w:name w:val="footnote reference"/>
    <w:basedOn w:val="DefaultParagraphFont"/>
    <w:rsid w:val="005551D3"/>
    <w:rPr>
      <w:vertAlign w:val="superscript"/>
    </w:rPr>
  </w:style>
  <w:style w:type="character" w:styleId="CommentReference">
    <w:name w:val="annotation reference"/>
    <w:basedOn w:val="DefaultParagraphFont"/>
    <w:rsid w:val="005551D3"/>
    <w:rPr>
      <w:sz w:val="18"/>
      <w:szCs w:val="18"/>
    </w:rPr>
  </w:style>
  <w:style w:type="paragraph" w:styleId="CommentText">
    <w:name w:val="annotation text"/>
    <w:basedOn w:val="Normal"/>
    <w:link w:val="CommentTextChar"/>
    <w:rsid w:val="005551D3"/>
    <w:pPr>
      <w:spacing w:line="240" w:lineRule="auto"/>
    </w:pPr>
  </w:style>
  <w:style w:type="character" w:customStyle="1" w:styleId="CommentTextChar">
    <w:name w:val="Comment Text Char"/>
    <w:basedOn w:val="DefaultParagraphFont"/>
    <w:link w:val="CommentText"/>
    <w:rsid w:val="005551D3"/>
    <w:rPr>
      <w:rFonts w:eastAsiaTheme="minorHAnsi"/>
    </w:rPr>
  </w:style>
  <w:style w:type="paragraph" w:styleId="BalloonText">
    <w:name w:val="Balloon Text"/>
    <w:basedOn w:val="Normal"/>
    <w:link w:val="BalloonTextChar"/>
    <w:uiPriority w:val="99"/>
    <w:semiHidden/>
    <w:unhideWhenUsed/>
    <w:rsid w:val="005551D3"/>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51D3"/>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627</Words>
  <Characters>3579</Characters>
  <Application>Microsoft Macintosh Word</Application>
  <DocSecurity>0</DocSecurity>
  <Lines>29</Lines>
  <Paragraphs>8</Paragraphs>
  <ScaleCrop>false</ScaleCrop>
  <Company>Stanford University</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1</cp:revision>
  <dcterms:created xsi:type="dcterms:W3CDTF">2016-04-10T20:27:00Z</dcterms:created>
  <dcterms:modified xsi:type="dcterms:W3CDTF">2016-04-11T05:55:00Z</dcterms:modified>
</cp:coreProperties>
</file>