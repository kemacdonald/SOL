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1F479" w14:textId="77777777" w:rsidR="00083143" w:rsidRPr="00083143" w:rsidRDefault="00083143" w:rsidP="00083143">
      <w:pPr>
        <w:spacing w:before="120" w:after="0" w:line="480" w:lineRule="auto"/>
        <w:ind w:firstLine="0"/>
        <w:jc w:val="center"/>
        <w:rPr>
          <w:b/>
        </w:rPr>
      </w:pPr>
      <w:r>
        <w:rPr>
          <w:b/>
        </w:rPr>
        <w:t>Supporting Online Material</w:t>
      </w:r>
    </w:p>
    <w:p w14:paraId="62CA4BF8" w14:textId="05D14C01" w:rsidR="00E854C5" w:rsidRDefault="00E854C5" w:rsidP="00083143">
      <w:pPr>
        <w:spacing w:before="120" w:after="0" w:line="480" w:lineRule="auto"/>
        <w:ind w:firstLine="0"/>
        <w:rPr>
          <w:b/>
        </w:rPr>
      </w:pPr>
      <w:r>
        <w:rPr>
          <w:b/>
        </w:rPr>
        <w:t>Method</w:t>
      </w:r>
    </w:p>
    <w:p w14:paraId="1B6CB8F9" w14:textId="77777777" w:rsidR="00083143" w:rsidRDefault="00A71E49" w:rsidP="00083143">
      <w:pPr>
        <w:spacing w:before="120" w:after="0" w:line="480" w:lineRule="auto"/>
        <w:ind w:firstLine="0"/>
        <w:rPr>
          <w:u w:val="single"/>
        </w:rPr>
      </w:pPr>
      <w:r w:rsidRPr="00E854C5">
        <w:rPr>
          <w:u w:val="single"/>
        </w:rPr>
        <w:t>Participants</w:t>
      </w:r>
    </w:p>
    <w:p w14:paraId="2C688BC9" w14:textId="77777777" w:rsidR="00EA4638" w:rsidRDefault="00EA4638" w:rsidP="00EA4638">
      <w:pPr>
        <w:spacing w:before="120" w:after="0" w:line="480" w:lineRule="auto"/>
        <w:ind w:firstLine="0"/>
        <w:rPr>
          <w:rFonts w:ascii="Cambria" w:hAnsi="Cambria"/>
        </w:rPr>
      </w:pPr>
      <w:r w:rsidRPr="00396646">
        <w:rPr>
          <w:rFonts w:ascii="Cambria" w:hAnsi="Cambria"/>
        </w:rPr>
        <w:t xml:space="preserve">Participants were 16 deaf and 13 hearing children with native exposure to ASL (17 females, 12 males, </w:t>
      </w:r>
      <m:oMath>
        <m:sSub>
          <m:sSubPr>
            <m:ctrlPr>
              <w:rPr>
                <w:rFonts w:ascii="Cambria Math" w:hAnsi="Cambria Math"/>
                <w:i/>
              </w:rPr>
            </m:ctrlPr>
          </m:sSubPr>
          <m:e>
            <m:r>
              <w:rPr>
                <w:rFonts w:ascii="Cambria Math" w:hAnsi="Cambria Math"/>
              </w:rPr>
              <m:t>M</m:t>
            </m:r>
          </m:e>
          <m:sub>
            <m:r>
              <w:rPr>
                <w:rFonts w:ascii="Cambria Math" w:hAnsi="Cambria Math"/>
              </w:rPr>
              <m:t>Age</m:t>
            </m:r>
          </m:sub>
        </m:sSub>
      </m:oMath>
      <w:r w:rsidRPr="00396646">
        <w:rPr>
          <w:rFonts w:ascii="Cambria" w:hAnsi="Cambria"/>
        </w:rPr>
        <w:t xml:space="preserve">= 28.5 months, range = 16-53 months) and 19 fluent adult signers. </w:t>
      </w:r>
      <w:commentRangeStart w:id="0"/>
      <w:r w:rsidRPr="00396646">
        <w:rPr>
          <w:rFonts w:ascii="Cambria" w:eastAsia="Times New Roman" w:hAnsi="Cambria" w:cs="Times New Roman"/>
          <w:color w:val="222222"/>
        </w:rPr>
        <w:t xml:space="preserve">Our sample size was determined by our success over the 2-year period of an NIDCD R21 grant in recruiting and testing children and adults who were native ASL users. </w:t>
      </w:r>
      <w:commentRangeEnd w:id="0"/>
      <w:r>
        <w:rPr>
          <w:rStyle w:val="CommentReference"/>
        </w:rPr>
        <w:commentReference w:id="0"/>
      </w:r>
      <w:r w:rsidRPr="00396646">
        <w:rPr>
          <w:rFonts w:ascii="Cambria" w:eastAsia="Times New Roman" w:hAnsi="Cambria" w:cs="Times New Roman"/>
          <w:color w:val="222222"/>
        </w:rPr>
        <w:t xml:space="preserve">. </w:t>
      </w:r>
      <w:commentRangeStart w:id="1"/>
      <w:r w:rsidRPr="00396646">
        <w:rPr>
          <w:rFonts w:ascii="Cambria" w:hAnsi="Cambria"/>
        </w:rPr>
        <w:t xml:space="preserve">An additional </w:t>
      </w:r>
      <w:r>
        <w:rPr>
          <w:rFonts w:ascii="Cambria" w:hAnsi="Cambria"/>
        </w:rPr>
        <w:t>20</w:t>
      </w:r>
      <w:r w:rsidRPr="00396646">
        <w:rPr>
          <w:rFonts w:ascii="Cambria" w:hAnsi="Cambria"/>
        </w:rPr>
        <w:t xml:space="preserve"> child participants were tested but not included in the analyses because they were not exposed to ASL from birth (</w:t>
      </w:r>
      <w:r w:rsidRPr="00396646">
        <w:rPr>
          <w:rFonts w:ascii="Cambria" w:hAnsi="Cambria"/>
          <w:i/>
        </w:rPr>
        <w:t>n</w:t>
      </w:r>
      <w:r>
        <w:rPr>
          <w:rFonts w:ascii="Cambria" w:hAnsi="Cambria"/>
        </w:rPr>
        <w:t xml:space="preserve"> = 14), or </w:t>
      </w:r>
      <w:r w:rsidRPr="00396646">
        <w:rPr>
          <w:rFonts w:ascii="Cambria" w:hAnsi="Cambria"/>
        </w:rPr>
        <w:t>they did not complete the real-time language assessment (</w:t>
      </w:r>
      <w:r w:rsidRPr="00396646">
        <w:rPr>
          <w:rFonts w:ascii="Cambria" w:hAnsi="Cambria"/>
          <w:i/>
        </w:rPr>
        <w:t>n</w:t>
      </w:r>
      <w:r>
        <w:rPr>
          <w:rFonts w:ascii="Cambria" w:hAnsi="Cambria"/>
        </w:rPr>
        <w:t xml:space="preserve"> = 6</w:t>
      </w:r>
      <w:r w:rsidRPr="00396646">
        <w:rPr>
          <w:rFonts w:ascii="Cambria" w:hAnsi="Cambria"/>
        </w:rPr>
        <w:t xml:space="preserve">). </w:t>
      </w:r>
      <w:commentRangeEnd w:id="1"/>
      <w:r>
        <w:rPr>
          <w:rStyle w:val="CommentReference"/>
        </w:rPr>
        <w:commentReference w:id="1"/>
      </w:r>
    </w:p>
    <w:p w14:paraId="785C315F" w14:textId="70DBA0E6" w:rsidR="00EA4638" w:rsidRPr="00A71E49" w:rsidRDefault="00EA4638" w:rsidP="00EA4638">
      <w:pPr>
        <w:spacing w:before="120" w:after="0" w:line="480" w:lineRule="auto"/>
        <w:ind w:firstLine="0"/>
      </w:pPr>
      <w:r>
        <w:rPr>
          <w:rFonts w:ascii="Cambria" w:hAnsi="Cambria"/>
        </w:rPr>
        <w:tab/>
      </w:r>
      <w:r w:rsidRPr="00396646">
        <w:rPr>
          <w:rFonts w:ascii="Cambria" w:hAnsi="Cambria"/>
        </w:rPr>
        <w:t xml:space="preserve">Children learning ASL from birth from a native signer are a difficult population to recruit, given that approximately 95% of deaf children are born to hearing parents with little </w:t>
      </w:r>
      <w:ins w:id="2" w:author="Fernald Anne" w:date="2016-04-17T22:21:00Z">
        <w:r>
          <w:rPr>
            <w:rFonts w:ascii="Cambria" w:hAnsi="Cambria"/>
          </w:rPr>
          <w:t xml:space="preserve">or no </w:t>
        </w:r>
      </w:ins>
      <w:r w:rsidRPr="00396646">
        <w:rPr>
          <w:rFonts w:ascii="Cambria" w:hAnsi="Cambria"/>
        </w:rPr>
        <w:t xml:space="preserve">prior exposure to a signed language (Mitchell &amp; </w:t>
      </w:r>
      <w:proofErr w:type="spellStart"/>
      <w:r w:rsidRPr="00396646">
        <w:rPr>
          <w:rFonts w:ascii="Cambria" w:hAnsi="Cambria"/>
        </w:rPr>
        <w:t>Karchmer</w:t>
      </w:r>
      <w:proofErr w:type="spellEnd"/>
      <w:r w:rsidRPr="00396646">
        <w:rPr>
          <w:rFonts w:ascii="Cambria" w:hAnsi="Cambria"/>
        </w:rPr>
        <w:t xml:space="preserve">, 2004). The majority of child participants were recruited through a center-based </w:t>
      </w:r>
      <w:ins w:id="3" w:author="Fernald Anne" w:date="2016-04-18T14:21:00Z">
        <w:r>
          <w:rPr>
            <w:rFonts w:ascii="Cambria" w:hAnsi="Cambria"/>
          </w:rPr>
          <w:t>child</w:t>
        </w:r>
      </w:ins>
      <w:r w:rsidRPr="00396646">
        <w:rPr>
          <w:rFonts w:ascii="Cambria" w:hAnsi="Cambria"/>
        </w:rPr>
        <w:t xml:space="preserve"> education program in which ASL was the mode of instruction.  All children were exposed to ASL from birth through extensive interaction with at least one fluent ASL caregiver, and they currently used ASL as their primary mode of communication at home. </w:t>
      </w:r>
      <w:r w:rsidRPr="00396646">
        <w:rPr>
          <w:rFonts w:ascii="Cambria" w:eastAsia="Times New Roman" w:hAnsi="Cambria" w:cs="Times New Roman"/>
          <w:color w:val="222222"/>
        </w:rPr>
        <w:t xml:space="preserve">Adult participants were all fluent </w:t>
      </w:r>
      <w:ins w:id="4" w:author="Fernald Anne" w:date="2016-04-18T14:22:00Z">
        <w:r>
          <w:rPr>
            <w:rFonts w:ascii="Cambria" w:eastAsia="Times New Roman" w:hAnsi="Cambria" w:cs="Times New Roman"/>
            <w:color w:val="222222"/>
          </w:rPr>
          <w:t>signers who</w:t>
        </w:r>
      </w:ins>
      <w:r w:rsidRPr="00396646">
        <w:rPr>
          <w:rFonts w:ascii="Cambria" w:eastAsia="Times New Roman" w:hAnsi="Cambria" w:cs="Times New Roman"/>
          <w:color w:val="222222"/>
        </w:rPr>
        <w:t xml:space="preserve"> reported using ASL as their primary method of communication. All participants who met the inclusionary criteria and who had complete data were analyzed</w:t>
      </w:r>
    </w:p>
    <w:p w14:paraId="4C5708CC" w14:textId="3546CE11" w:rsidR="00EA4638" w:rsidRPr="00396646" w:rsidRDefault="00EA4638" w:rsidP="00EA4638">
      <w:pPr>
        <w:spacing w:before="120" w:after="0" w:line="480" w:lineRule="auto"/>
        <w:rPr>
          <w:rFonts w:ascii="Cambria" w:hAnsi="Cambria"/>
        </w:rPr>
      </w:pPr>
    </w:p>
    <w:p w14:paraId="01B97B2F" w14:textId="77777777" w:rsidR="00083143" w:rsidRPr="00E854C5" w:rsidRDefault="00A71E49" w:rsidP="00083143">
      <w:pPr>
        <w:spacing w:before="120" w:after="0" w:line="480" w:lineRule="auto"/>
        <w:ind w:firstLine="0"/>
        <w:rPr>
          <w:u w:val="single"/>
        </w:rPr>
      </w:pPr>
      <w:r w:rsidRPr="00E854C5">
        <w:rPr>
          <w:u w:val="single"/>
        </w:rPr>
        <w:lastRenderedPageBreak/>
        <w:t>Data processing</w:t>
      </w:r>
      <w:bookmarkStart w:id="5" w:name="_GoBack"/>
      <w:bookmarkEnd w:id="5"/>
    </w:p>
    <w:p w14:paraId="43B7689B" w14:textId="77777777" w:rsidR="00A71E49" w:rsidRDefault="00A71E49" w:rsidP="00083143">
      <w:pPr>
        <w:spacing w:before="120" w:after="0" w:line="480" w:lineRule="auto"/>
        <w:ind w:firstLine="0"/>
        <w:rPr>
          <w:b/>
        </w:rPr>
      </w:pPr>
      <w:r>
        <w:rPr>
          <w:rFonts w:ascii="Cambria" w:hAnsi="Cambria"/>
        </w:rPr>
        <w:tab/>
      </w:r>
      <w:commentRangeStart w:id="6"/>
      <w:r w:rsidRPr="00396646">
        <w:rPr>
          <w:rFonts w:ascii="Cambria" w:hAnsi="Cambria"/>
        </w:rPr>
        <w:t xml:space="preserve">Prior to coding, all trials </w:t>
      </w:r>
      <w:ins w:id="7" w:author="Fernald Anne" w:date="2016-04-17T22:27:00Z">
        <w:r>
          <w:rPr>
            <w:rFonts w:ascii="Cambria" w:hAnsi="Cambria"/>
          </w:rPr>
          <w:t xml:space="preserve">for child participants </w:t>
        </w:r>
      </w:ins>
      <w:r w:rsidRPr="00396646">
        <w:rPr>
          <w:rFonts w:ascii="Cambria" w:hAnsi="Cambria"/>
        </w:rPr>
        <w:t xml:space="preserve">were pre-screened </w:t>
      </w:r>
      <w:ins w:id="8" w:author="Fernald Anne" w:date="2016-04-17T22:29:00Z">
        <w:r>
          <w:rPr>
            <w:rFonts w:ascii="Cambria" w:hAnsi="Cambria"/>
          </w:rPr>
          <w:t>to</w:t>
        </w:r>
      </w:ins>
      <w:r w:rsidRPr="00396646">
        <w:rPr>
          <w:rFonts w:ascii="Cambria" w:hAnsi="Cambria"/>
        </w:rPr>
        <w:t xml:space="preserve"> </w:t>
      </w:r>
      <w:ins w:id="9" w:author="Fernald Anne" w:date="2016-04-17T22:29:00Z">
        <w:r w:rsidRPr="00396646">
          <w:rPr>
            <w:rFonts w:ascii="Cambria" w:hAnsi="Cambria"/>
          </w:rPr>
          <w:t>exclude</w:t>
        </w:r>
        <w:r>
          <w:rPr>
            <w:rFonts w:ascii="Cambria" w:hAnsi="Cambria"/>
          </w:rPr>
          <w:t xml:space="preserve"> those few with</w:t>
        </w:r>
        <w:r w:rsidRPr="00396646">
          <w:rPr>
            <w:rFonts w:ascii="Cambria" w:hAnsi="Cambria"/>
          </w:rPr>
          <w:t xml:space="preserve"> </w:t>
        </w:r>
      </w:ins>
      <w:ins w:id="10" w:author="Fernald Anne" w:date="2016-04-17T22:27:00Z">
        <w:r w:rsidRPr="00396646">
          <w:rPr>
            <w:rFonts w:ascii="Cambria" w:hAnsi="Cambria"/>
          </w:rPr>
          <w:t xml:space="preserve">parental interference </w:t>
        </w:r>
      </w:ins>
      <w:r w:rsidRPr="00396646">
        <w:rPr>
          <w:rFonts w:ascii="Cambria" w:hAnsi="Cambria"/>
        </w:rPr>
        <w:t xml:space="preserve">on a trial-by-trial basis.  </w:t>
      </w:r>
      <w:commentRangeEnd w:id="6"/>
      <w:r>
        <w:rPr>
          <w:rStyle w:val="CommentReference"/>
        </w:rPr>
        <w:commentReference w:id="6"/>
      </w:r>
    </w:p>
    <w:p w14:paraId="6E34D46E" w14:textId="4D842D4A" w:rsidR="00A71E49" w:rsidRPr="00E854C5" w:rsidRDefault="00E854C5" w:rsidP="00083143">
      <w:pPr>
        <w:spacing w:before="120" w:after="0" w:line="480" w:lineRule="auto"/>
        <w:ind w:firstLine="0"/>
        <w:rPr>
          <w:u w:val="single"/>
        </w:rPr>
      </w:pPr>
      <w:r w:rsidRPr="00E854C5">
        <w:rPr>
          <w:u w:val="single"/>
        </w:rPr>
        <w:t>Computing target sign onset</w:t>
      </w:r>
    </w:p>
    <w:p w14:paraId="7C224ABA" w14:textId="20259A4C" w:rsidR="00E854C5" w:rsidRPr="00396646" w:rsidRDefault="00E854C5" w:rsidP="00E854C5">
      <w:pPr>
        <w:spacing w:before="120" w:after="0" w:line="480" w:lineRule="auto"/>
        <w:rPr>
          <w:rFonts w:ascii="Cambria" w:hAnsi="Cambria"/>
        </w:rPr>
      </w:pPr>
      <w:r w:rsidRPr="00396646">
        <w:rPr>
          <w:rFonts w:ascii="Cambria" w:hAnsi="Cambria"/>
        </w:rPr>
        <w:t xml:space="preserve">In studies of spoken language processing, target word onset is typically identified as the first moment in the auditory signal when there acoustic evidence of the target </w:t>
      </w:r>
      <w:ins w:id="11" w:author="Fernald Anne" w:date="2016-04-17T22:32:00Z">
        <w:r>
          <w:rPr>
            <w:rFonts w:ascii="Cambria" w:hAnsi="Cambria"/>
          </w:rPr>
          <w:t>word</w:t>
        </w:r>
      </w:ins>
      <w:r w:rsidRPr="00396646">
        <w:rPr>
          <w:rFonts w:ascii="Cambria" w:hAnsi="Cambria"/>
        </w:rPr>
        <w:t>. However, in signed languages like ASL, phonological information is presented in several parts of the visual signal</w:t>
      </w:r>
      <w:ins w:id="12" w:author="Fernald Anne" w:date="2016-04-17T22:33:00Z">
        <w:r>
          <w:rPr>
            <w:rFonts w:ascii="Cambria" w:hAnsi="Cambria"/>
          </w:rPr>
          <w:t xml:space="preserve"> </w:t>
        </w:r>
      </w:ins>
      <w:ins w:id="13" w:author="Fernald Anne" w:date="2016-04-17T22:34:00Z">
        <w:r w:rsidRPr="00396646">
          <w:rPr>
            <w:rFonts w:ascii="Cambria" w:hAnsi="Cambria"/>
          </w:rPr>
          <w:t>simultaneously</w:t>
        </w:r>
        <w:r>
          <w:rPr>
            <w:rFonts w:ascii="Cambria" w:hAnsi="Cambria"/>
          </w:rPr>
          <w:t xml:space="preserve"> </w:t>
        </w:r>
      </w:ins>
      <w:ins w:id="14" w:author="Fernald Anne" w:date="2016-04-17T22:33:00Z">
        <w:r>
          <w:rPr>
            <w:rFonts w:ascii="Cambria" w:hAnsi="Cambria"/>
          </w:rPr>
          <w:t xml:space="preserve">– for example, in </w:t>
        </w:r>
      </w:ins>
      <w:ins w:id="15" w:author="Fernald Anne" w:date="2016-04-17T22:34:00Z">
        <w:r>
          <w:rPr>
            <w:rFonts w:ascii="Cambria" w:hAnsi="Cambria"/>
          </w:rPr>
          <w:t xml:space="preserve">both </w:t>
        </w:r>
      </w:ins>
      <w:ins w:id="16" w:author="Fernald Anne" w:date="2016-04-17T22:33:00Z">
        <w:r>
          <w:rPr>
            <w:rFonts w:ascii="Cambria" w:hAnsi="Cambria"/>
          </w:rPr>
          <w:t xml:space="preserve">the </w:t>
        </w:r>
      </w:ins>
      <w:r w:rsidRPr="00396646">
        <w:rPr>
          <w:rFonts w:ascii="Cambria" w:hAnsi="Cambria"/>
        </w:rPr>
        <w:t>hands and face</w:t>
      </w:r>
      <w:ins w:id="17" w:author="Fernald Anne" w:date="2016-04-17T22:33:00Z">
        <w:r>
          <w:rPr>
            <w:rFonts w:ascii="Cambria" w:hAnsi="Cambria"/>
          </w:rPr>
          <w:t xml:space="preserve"> of the signer</w:t>
        </w:r>
      </w:ins>
      <w:r w:rsidRPr="00396646">
        <w:rPr>
          <w:rFonts w:ascii="Cambria" w:hAnsi="Cambria"/>
        </w:rPr>
        <w:t xml:space="preserve"> </w:t>
      </w:r>
      <w:ins w:id="18" w:author="Fernald Anne" w:date="2016-04-17T22:33:00Z">
        <w:r>
          <w:rPr>
            <w:rFonts w:ascii="Cambria" w:hAnsi="Cambria"/>
          </w:rPr>
          <w:t xml:space="preserve">- </w:t>
        </w:r>
      </w:ins>
      <w:r w:rsidRPr="00396646">
        <w:rPr>
          <w:rFonts w:ascii="Cambria" w:hAnsi="Cambria"/>
        </w:rPr>
        <w:t xml:space="preserve">making it difficult to precisely determine the beginning of the target sign.  In the VLP task, this problem is simplified because pictures are presented in </w:t>
      </w:r>
      <w:proofErr w:type="gramStart"/>
      <w:r w:rsidRPr="00396646">
        <w:rPr>
          <w:rFonts w:ascii="Cambria" w:hAnsi="Cambria"/>
        </w:rPr>
        <w:t>yoked</w:t>
      </w:r>
      <w:proofErr w:type="gramEnd"/>
      <w:r w:rsidRPr="00396646">
        <w:rPr>
          <w:rFonts w:ascii="Cambria" w:hAnsi="Cambria"/>
        </w:rPr>
        <w:t xml:space="preserve"> pairs; thus on each trial, target sign onset is always determined in </w:t>
      </w:r>
      <w:ins w:id="19" w:author="Fernald Anne" w:date="2016-04-18T14:37:00Z">
        <w:r>
          <w:rPr>
            <w:rFonts w:ascii="Cambria" w:hAnsi="Cambria"/>
          </w:rPr>
          <w:t>the context of</w:t>
        </w:r>
      </w:ins>
      <w:r w:rsidRPr="00396646">
        <w:rPr>
          <w:rFonts w:ascii="Cambria" w:hAnsi="Cambria"/>
        </w:rPr>
        <w:t xml:space="preserve"> a particular distracter object, the name of which does not overlap phonologically with the target object.  Thus, target sign onset can be defined as the earliest point in the signed sentence when the two pictures can be reliably discriminated. </w:t>
      </w:r>
    </w:p>
    <w:p w14:paraId="7BC673CC" w14:textId="32A620C3" w:rsidR="00A71E49" w:rsidRDefault="00E854C5" w:rsidP="00BB34E8">
      <w:pPr>
        <w:spacing w:before="120" w:after="0" w:line="480" w:lineRule="auto"/>
        <w:rPr>
          <w:rFonts w:ascii="Cambria" w:hAnsi="Cambria"/>
        </w:rPr>
      </w:pPr>
      <w:ins w:id="20" w:author="Fernald Anne" w:date="2016-04-17T22:40:00Z">
        <w:r w:rsidRPr="00396646">
          <w:rPr>
            <w:rFonts w:ascii="Cambria" w:hAnsi="Cambria"/>
          </w:rPr>
          <w:t xml:space="preserve">Here, we took an empirical approach to defining target sign onset. </w:t>
        </w:r>
      </w:ins>
      <w:ins w:id="21" w:author="Fernald Anne" w:date="2016-04-17T22:41:00Z">
        <w:r>
          <w:rPr>
            <w:rFonts w:ascii="Cambria" w:hAnsi="Cambria"/>
          </w:rPr>
          <w:t>F</w:t>
        </w:r>
      </w:ins>
      <w:ins w:id="22" w:author="Fernald Anne" w:date="2016-04-17T22:40:00Z">
        <w:r w:rsidRPr="00396646">
          <w:rPr>
            <w:rFonts w:ascii="Cambria" w:hAnsi="Cambria"/>
          </w:rPr>
          <w:t xml:space="preserve">or each </w:t>
        </w:r>
      </w:ins>
      <w:ins w:id="23" w:author="Fernald Anne" w:date="2016-04-18T08:51:00Z">
        <w:r>
          <w:rPr>
            <w:rFonts w:ascii="Cambria" w:hAnsi="Cambria"/>
          </w:rPr>
          <w:t xml:space="preserve">of 28 </w:t>
        </w:r>
      </w:ins>
      <w:ins w:id="24" w:author="Fernald Anne" w:date="2016-04-17T22:40:00Z">
        <w:r w:rsidRPr="00396646">
          <w:rPr>
            <w:rFonts w:ascii="Cambria" w:hAnsi="Cambria"/>
          </w:rPr>
          <w:t>sign token</w:t>
        </w:r>
      </w:ins>
      <w:ins w:id="25" w:author="Fernald Anne" w:date="2016-04-18T08:52:00Z">
        <w:r>
          <w:rPr>
            <w:rFonts w:ascii="Cambria" w:hAnsi="Cambria"/>
          </w:rPr>
          <w:t>s</w:t>
        </w:r>
      </w:ins>
      <w:ins w:id="26" w:author="Fernald Anne" w:date="2016-04-17T22:40:00Z">
        <w:r w:rsidRPr="00396646">
          <w:rPr>
            <w:rFonts w:ascii="Cambria" w:hAnsi="Cambria"/>
          </w:rPr>
          <w:t xml:space="preserve">, we created six videos, each showing a different amount of the target sign, ranging from three frames before to three frames after the noun onset determined based on our initial consensus judgments. </w:t>
        </w:r>
      </w:ins>
      <w:ins w:id="27" w:author="Fernald Anne" w:date="2016-04-17T22:43:00Z">
        <w:r>
          <w:rPr>
            <w:rFonts w:ascii="Cambria" w:hAnsi="Cambria"/>
          </w:rPr>
          <w:t xml:space="preserve"> </w:t>
        </w:r>
      </w:ins>
      <w:ins w:id="28" w:author="Fernald Anne" w:date="2016-04-17T22:42:00Z">
        <w:r>
          <w:rPr>
            <w:rFonts w:ascii="Cambria" w:hAnsi="Cambria"/>
          </w:rPr>
          <w:t xml:space="preserve">We then asked 10 </w:t>
        </w:r>
      </w:ins>
      <w:ins w:id="29" w:author="Fernald Anne" w:date="2016-04-17T22:40:00Z">
        <w:r w:rsidRPr="00396646">
          <w:rPr>
            <w:rFonts w:ascii="Cambria" w:hAnsi="Cambria"/>
          </w:rPr>
          <w:t xml:space="preserve">fluent adult signers unfamiliar with the stimuli </w:t>
        </w:r>
      </w:ins>
      <w:ins w:id="30" w:author="Fernald Anne" w:date="2016-04-17T22:43:00Z">
        <w:r>
          <w:rPr>
            <w:rFonts w:ascii="Cambria" w:hAnsi="Cambria"/>
          </w:rPr>
          <w:t>to</w:t>
        </w:r>
      </w:ins>
      <w:ins w:id="31" w:author="Fernald Anne" w:date="2016-04-17T22:40:00Z">
        <w:r>
          <w:rPr>
            <w:rFonts w:ascii="Cambria" w:hAnsi="Cambria"/>
          </w:rPr>
          <w:t xml:space="preserve"> watch</w:t>
        </w:r>
        <w:r w:rsidRPr="00396646">
          <w:rPr>
            <w:rFonts w:ascii="Cambria" w:hAnsi="Cambria"/>
          </w:rPr>
          <w:t xml:space="preserve"> </w:t>
        </w:r>
      </w:ins>
      <w:ins w:id="32" w:author="Fernald Anne" w:date="2016-04-17T22:43:00Z">
        <w:r>
          <w:rPr>
            <w:rFonts w:ascii="Cambria" w:hAnsi="Cambria"/>
          </w:rPr>
          <w:t>these</w:t>
        </w:r>
      </w:ins>
      <w:ins w:id="33" w:author="Fernald Anne" w:date="2016-04-17T22:40:00Z">
        <w:r w:rsidRPr="00396646">
          <w:rPr>
            <w:rFonts w:ascii="Cambria" w:hAnsi="Cambria"/>
          </w:rPr>
          <w:t xml:space="preserve"> videos while viewing the same picture pairs as in the VLP task.  On each trial, </w:t>
        </w:r>
        <w:r>
          <w:rPr>
            <w:rFonts w:ascii="Cambria" w:hAnsi="Cambria"/>
          </w:rPr>
          <w:t>they</w:t>
        </w:r>
        <w:r w:rsidRPr="00396646">
          <w:rPr>
            <w:rFonts w:ascii="Cambria" w:hAnsi="Cambria"/>
          </w:rPr>
          <w:t xml:space="preserve"> made forced-choice decisions indicating which image was signed in the video, yielding </w:t>
        </w:r>
        <w:proofErr w:type="gramStart"/>
        <w:r w:rsidRPr="00396646">
          <w:rPr>
            <w:rFonts w:ascii="Cambria" w:hAnsi="Cambria"/>
          </w:rPr>
          <w:t>a proportion</w:t>
        </w:r>
        <w:proofErr w:type="gramEnd"/>
        <w:r w:rsidRPr="00396646">
          <w:rPr>
            <w:rFonts w:ascii="Cambria" w:hAnsi="Cambria"/>
          </w:rPr>
          <w:t xml:space="preserve"> correct target identification for each video</w:t>
        </w:r>
        <w:r>
          <w:rPr>
            <w:rFonts w:ascii="Cambria" w:hAnsi="Cambria"/>
          </w:rPr>
          <w:t xml:space="preserve">.  </w:t>
        </w:r>
        <w:r w:rsidRPr="00396646">
          <w:rPr>
            <w:rFonts w:ascii="Cambria" w:hAnsi="Cambria"/>
          </w:rPr>
          <w:t>For each sign toke</w:t>
        </w:r>
        <w:r>
          <w:rPr>
            <w:rFonts w:ascii="Cambria" w:hAnsi="Cambria"/>
          </w:rPr>
          <w:t>n, final target noun onset</w:t>
        </w:r>
        <w:r w:rsidRPr="00396646">
          <w:rPr>
            <w:rFonts w:ascii="Cambria" w:hAnsi="Cambria"/>
          </w:rPr>
          <w:t>s were identified as the earliest point in the signed sentence at which adults discriminated the pictures with 100% agreement.</w:t>
        </w:r>
      </w:ins>
    </w:p>
    <w:p w14:paraId="2A439DDA" w14:textId="77777777" w:rsidR="00BB34E8" w:rsidRPr="00BB34E8" w:rsidRDefault="00BB34E8" w:rsidP="00BB34E8">
      <w:pPr>
        <w:spacing w:before="120" w:after="0" w:line="480" w:lineRule="auto"/>
        <w:rPr>
          <w:rFonts w:ascii="Cambria" w:hAnsi="Cambria"/>
        </w:rPr>
      </w:pPr>
    </w:p>
    <w:p w14:paraId="0755526C" w14:textId="77777777" w:rsidR="00083143" w:rsidRPr="00E854C5" w:rsidRDefault="00A71E49" w:rsidP="00083143">
      <w:pPr>
        <w:spacing w:before="120" w:after="0" w:line="480" w:lineRule="auto"/>
        <w:ind w:firstLine="0"/>
        <w:rPr>
          <w:u w:val="single"/>
        </w:rPr>
      </w:pPr>
      <w:r w:rsidRPr="00E854C5">
        <w:rPr>
          <w:u w:val="single"/>
        </w:rPr>
        <w:t>Measures of processing efficiency</w:t>
      </w:r>
    </w:p>
    <w:p w14:paraId="2F7866BE" w14:textId="59B223D1" w:rsidR="00BB34E8" w:rsidRPr="00396646" w:rsidRDefault="00BB34E8" w:rsidP="00BB34E8">
      <w:pPr>
        <w:spacing w:before="120" w:after="0" w:line="480" w:lineRule="auto"/>
        <w:rPr>
          <w:rFonts w:ascii="Cambria" w:hAnsi="Cambria"/>
        </w:rPr>
      </w:pPr>
      <w:r>
        <w:rPr>
          <w:b/>
        </w:rPr>
        <w:tab/>
      </w:r>
      <w:r>
        <w:rPr>
          <w:i/>
        </w:rPr>
        <w:t xml:space="preserve">Reaction Time. </w:t>
      </w:r>
      <w:commentRangeStart w:id="34"/>
      <w:r w:rsidRPr="00396646">
        <w:rPr>
          <w:rFonts w:ascii="Cambria" w:hAnsi="Cambria"/>
        </w:rPr>
        <w:t xml:space="preserve">In the VLP task, four different types of responses are possible on a given trial: (1) signer-to-target object shift, (2) signer-to-distracter object shift, (3) signer-to-away shift, and (4) no shift. </w:t>
      </w:r>
      <w:commentRangeEnd w:id="34"/>
      <w:r>
        <w:rPr>
          <w:rStyle w:val="CommentReference"/>
        </w:rPr>
        <w:commentReference w:id="34"/>
      </w:r>
      <w:r w:rsidRPr="00BB34E8">
        <w:rPr>
          <w:rFonts w:ascii="Cambria" w:hAnsi="Cambria"/>
        </w:rPr>
        <w:t xml:space="preserve"> </w:t>
      </w:r>
      <w:commentRangeStart w:id="35"/>
      <w:r w:rsidRPr="00396646">
        <w:rPr>
          <w:rFonts w:ascii="Cambria" w:hAnsi="Cambria"/>
        </w:rPr>
        <w:t xml:space="preserve">Since children varied in </w:t>
      </w:r>
      <w:del w:id="36" w:author="Fernald Anne" w:date="2016-04-18T08:56:00Z">
        <w:r w:rsidRPr="00396646" w:rsidDel="009B299B">
          <w:rPr>
            <w:rFonts w:ascii="Cambria" w:hAnsi="Cambria"/>
          </w:rPr>
          <w:delText xml:space="preserve">the likelihood that they would generate a </w:delText>
        </w:r>
      </w:del>
      <w:r w:rsidRPr="00396646">
        <w:rPr>
          <w:rFonts w:ascii="Cambria" w:hAnsi="Cambria"/>
        </w:rPr>
        <w:t>signer-to-target shift</w:t>
      </w:r>
      <w:ins w:id="37" w:author="Fernald Anne" w:date="2016-04-18T08:56:00Z">
        <w:r>
          <w:rPr>
            <w:rFonts w:ascii="Cambria" w:hAnsi="Cambria"/>
          </w:rPr>
          <w:t>s</w:t>
        </w:r>
      </w:ins>
      <w:r w:rsidRPr="00396646">
        <w:rPr>
          <w:rFonts w:ascii="Cambria" w:hAnsi="Cambria"/>
        </w:rPr>
        <w:t>, mean RTs were based on different numbers of trials across participants (</w:t>
      </w:r>
      <w:r w:rsidRPr="00396646">
        <w:rPr>
          <w:rFonts w:ascii="Cambria" w:hAnsi="Cambria"/>
          <w:i/>
        </w:rPr>
        <w:t>M</w:t>
      </w:r>
      <w:r w:rsidRPr="00396646">
        <w:rPr>
          <w:rFonts w:ascii="Cambria" w:hAnsi="Cambria"/>
        </w:rPr>
        <w:t xml:space="preserve"> = 12.7 trials, range = 3-25).</w:t>
      </w:r>
      <w:commentRangeEnd w:id="35"/>
      <w:r>
        <w:rPr>
          <w:rStyle w:val="CommentReference"/>
        </w:rPr>
        <w:commentReference w:id="35"/>
      </w:r>
    </w:p>
    <w:p w14:paraId="6F47AFB4" w14:textId="559D327B" w:rsidR="00083143" w:rsidRPr="00BB34E8" w:rsidRDefault="00BB34E8" w:rsidP="00083143">
      <w:pPr>
        <w:spacing w:before="120" w:after="0" w:line="480" w:lineRule="auto"/>
        <w:ind w:firstLine="0"/>
      </w:pPr>
      <w:r>
        <w:tab/>
      </w:r>
      <w:r>
        <w:rPr>
          <w:i/>
        </w:rPr>
        <w:t xml:space="preserve">Accuracy. </w:t>
      </w:r>
      <w:commentRangeStart w:id="38"/>
      <w:r w:rsidRPr="00396646">
        <w:rPr>
          <w:rFonts w:ascii="Cambria" w:hAnsi="Cambria"/>
        </w:rPr>
        <w:t>Although all children and response types were included in the computation of accuracy, the number of trials contributing to the analysis varied across participants (</w:t>
      </w:r>
      <w:r w:rsidRPr="00396646">
        <w:rPr>
          <w:rFonts w:ascii="Cambria" w:hAnsi="Cambria"/>
          <w:i/>
        </w:rPr>
        <w:t>M</w:t>
      </w:r>
      <w:r w:rsidRPr="00396646">
        <w:rPr>
          <w:rFonts w:ascii="Cambria" w:hAnsi="Cambria"/>
        </w:rPr>
        <w:t xml:space="preserve"> = 19.1).</w:t>
      </w:r>
      <w:commentRangeEnd w:id="38"/>
      <w:r>
        <w:rPr>
          <w:rStyle w:val="CommentReference"/>
        </w:rPr>
        <w:commentReference w:id="38"/>
      </w:r>
    </w:p>
    <w:p w14:paraId="2C2C8E9E" w14:textId="77777777" w:rsidR="00083143" w:rsidRPr="00083143" w:rsidRDefault="00083143" w:rsidP="00083143">
      <w:pPr>
        <w:spacing w:before="120" w:after="0" w:line="480" w:lineRule="auto"/>
        <w:ind w:firstLine="0"/>
        <w:rPr>
          <w:b/>
        </w:rPr>
      </w:pPr>
      <w:r>
        <w:rPr>
          <w:b/>
        </w:rPr>
        <w:t>Results</w:t>
      </w:r>
    </w:p>
    <w:p w14:paraId="4468118C" w14:textId="77777777" w:rsidR="00083143" w:rsidRPr="00083143" w:rsidRDefault="00083143" w:rsidP="00083143">
      <w:pPr>
        <w:spacing w:before="120" w:after="0" w:line="480" w:lineRule="auto"/>
        <w:ind w:firstLine="0"/>
        <w:rPr>
          <w:u w:val="single"/>
        </w:rPr>
      </w:pPr>
      <w:r w:rsidRPr="00083143">
        <w:rPr>
          <w:u w:val="single"/>
        </w:rPr>
        <w:t>Model specifications</w:t>
      </w:r>
    </w:p>
    <w:p w14:paraId="67761301" w14:textId="77777777" w:rsidR="005551D3" w:rsidRDefault="00083143" w:rsidP="00083143">
      <w:pPr>
        <w:spacing w:before="120" w:after="0" w:line="480" w:lineRule="auto"/>
        <w:ind w:firstLine="0"/>
      </w:pPr>
      <w:r>
        <w:tab/>
      </w:r>
      <w:r w:rsidR="005551D3">
        <w:t>To quantify each participant’s probability of guessing</w:t>
      </w:r>
      <w:r w:rsidR="005551D3" w:rsidRPr="00A01361">
        <w:t xml:space="preserve">, we </w:t>
      </w:r>
      <w:r w:rsidR="005551D3">
        <w:t xml:space="preserve">computed the proportion of signer-to-target (correct) and signer-to-distracter (incorrect) shifts for each child. Previous work using the Looking-while-Listening paradigm could not easily compute these values, </w:t>
      </w:r>
      <w:commentRangeStart w:id="39"/>
      <w:r w:rsidR="005551D3">
        <w:t xml:space="preserve">since the task did not include a center fixation point. </w:t>
      </w:r>
      <w:commentRangeEnd w:id="39"/>
      <w:r w:rsidR="005551D3">
        <w:rPr>
          <w:rStyle w:val="CommentReference"/>
        </w:rPr>
        <w:commentReference w:id="39"/>
      </w:r>
      <w:r w:rsidR="005551D3">
        <w:t xml:space="preserve">We then </w:t>
      </w:r>
      <w:r w:rsidR="005551D3" w:rsidRPr="00A01361">
        <w:t xml:space="preserve">used a </w:t>
      </w:r>
      <w:r w:rsidR="005551D3">
        <w:t xml:space="preserve">latent mixture model in which </w:t>
      </w:r>
      <w:r w:rsidR="005551D3" w:rsidRPr="00A01361">
        <w:t>we assume</w:t>
      </w:r>
      <w:r w:rsidR="005551D3">
        <w:t>d</w:t>
      </w:r>
      <w:r w:rsidR="005551D3" w:rsidRPr="00A01361">
        <w:t xml:space="preserve"> that the observed data</w:t>
      </w:r>
      <w:r w:rsidR="005551D3">
        <w:t xml:space="preserve"> (children’s initial shifts away from the signer)</w:t>
      </w:r>
      <w:r w:rsidR="005551D3" w:rsidRPr="00A01361">
        <w:t xml:space="preserve"> </w:t>
      </w:r>
      <w:r w:rsidR="005551D3">
        <w:t>we</w:t>
      </w:r>
      <w:r w:rsidR="005551D3" w:rsidRPr="00A01361">
        <w:t>re generated by two processes (guessing and knowledge) that ha</w:t>
      </w:r>
      <w:r w:rsidR="005551D3">
        <w:t>d</w:t>
      </w:r>
      <w:r w:rsidR="005551D3" w:rsidRPr="00A01361">
        <w:t xml:space="preserve"> different </w:t>
      </w:r>
      <w:r w:rsidR="005551D3">
        <w:t xml:space="preserve">overall </w:t>
      </w:r>
      <w:r w:rsidR="005551D3" w:rsidRPr="00A01361">
        <w:t xml:space="preserve">probabilities of success, with the </w:t>
      </w:r>
      <w:r w:rsidR="005551D3">
        <w:t>“</w:t>
      </w:r>
      <w:commentRangeStart w:id="40"/>
      <w:r w:rsidR="005551D3" w:rsidRPr="00A01361">
        <w:t>guessing group</w:t>
      </w:r>
      <w:commentRangeEnd w:id="40"/>
      <w:r w:rsidR="005551D3">
        <w:rPr>
          <w:rStyle w:val="CommentReference"/>
        </w:rPr>
        <w:commentReference w:id="40"/>
      </w:r>
      <w:r w:rsidR="005551D3">
        <w:t>”</w:t>
      </w:r>
      <w:r w:rsidR="005551D3" w:rsidRPr="00A01361">
        <w:t xml:space="preserve"> having a probability of 50% and the </w:t>
      </w:r>
      <w:r w:rsidR="005551D3">
        <w:t>“</w:t>
      </w:r>
      <w:r w:rsidR="005551D3" w:rsidRPr="00A01361">
        <w:t>knowledge</w:t>
      </w:r>
      <w:r w:rsidR="005551D3">
        <w:t>”</w:t>
      </w:r>
      <w:r w:rsidR="005551D3" w:rsidRPr="00A01361">
        <w:t xml:space="preserve"> group having a probability &gt; 50%. The group membership of each participant </w:t>
      </w:r>
      <w:r w:rsidR="005551D3">
        <w:t>wa</w:t>
      </w:r>
      <w:r w:rsidR="005551D3" w:rsidRPr="00A01361">
        <w:t>s a latent variable inferred based on</w:t>
      </w:r>
      <w:r w:rsidR="005551D3">
        <w:t xml:space="preserve"> that</w:t>
      </w:r>
      <w:r w:rsidR="005551D3" w:rsidRPr="00A01361">
        <w:t xml:space="preserve"> </w:t>
      </w:r>
      <w:r w:rsidR="005551D3">
        <w:t>participant’s</w:t>
      </w:r>
      <w:r w:rsidR="005551D3" w:rsidRPr="00A01361">
        <w:t xml:space="preserve"> proportion of correct </w:t>
      </w:r>
      <w:r w:rsidR="005551D3">
        <w:t xml:space="preserve">signer-to-target </w:t>
      </w:r>
      <w:r w:rsidR="005551D3" w:rsidRPr="00A01361">
        <w:t xml:space="preserve">shifts relative to the overall proportion of correct shifts across all participants (see Lee &amp; </w:t>
      </w:r>
      <w:proofErr w:type="spellStart"/>
      <w:r w:rsidR="005551D3" w:rsidRPr="00A01361">
        <w:t>Wagenmakers</w:t>
      </w:r>
      <w:proofErr w:type="spellEnd"/>
      <w:r w:rsidR="005551D3" w:rsidRPr="00A01361">
        <w:t xml:space="preserve"> </w:t>
      </w:r>
      <w:r w:rsidR="005551D3">
        <w:t>[</w:t>
      </w:r>
      <w:r w:rsidR="005551D3" w:rsidRPr="00A01361">
        <w:t>2013</w:t>
      </w:r>
      <w:r w:rsidR="005551D3">
        <w:t>]</w:t>
      </w:r>
      <w:r w:rsidR="005551D3" w:rsidRPr="00A01361">
        <w:t xml:space="preserve"> for a detailed discussion of this modeling approach). </w:t>
      </w:r>
      <w:r w:rsidR="005551D3">
        <w:t xml:space="preserve">We then used each participant’s inferred group membership to weight participants </w:t>
      </w:r>
      <w:r w:rsidR="005551D3" w:rsidRPr="0014593A">
        <w:rPr>
          <w:i/>
        </w:rPr>
        <w:t>proportional</w:t>
      </w:r>
      <w:r w:rsidR="005551D3">
        <w:t xml:space="preserve"> to our belief that they were guessing</w:t>
      </w:r>
      <w:r w:rsidR="005551D3">
        <w:rPr>
          <w:rStyle w:val="FootnoteReference"/>
        </w:rPr>
        <w:footnoteReference w:id="1"/>
      </w:r>
      <w:r w:rsidR="005551D3">
        <w:t>.  It is important to point out that we use this approach only in the analysis of RT</w:t>
      </w:r>
      <w:ins w:id="41" w:author="Fernald Anne" w:date="2016-04-09T16:57:00Z">
        <w:r w:rsidR="005551D3">
          <w:t>,</w:t>
        </w:r>
      </w:ins>
      <w:r w:rsidR="005551D3">
        <w:t xml:space="preserve"> </w:t>
      </w:r>
      <w:del w:id="42" w:author="Fernald Anne" w:date="2016-04-09T16:57:00Z">
        <w:r w:rsidR="005551D3" w:rsidDel="00C62671">
          <w:delText xml:space="preserve">because </w:delText>
        </w:r>
      </w:del>
      <w:ins w:id="43" w:author="Fernald Anne" w:date="2016-04-09T16:57:00Z">
        <w:r w:rsidR="005551D3">
          <w:t xml:space="preserve">given </w:t>
        </w:r>
      </w:ins>
      <w:ins w:id="44" w:author="Fernald Anne" w:date="2016-04-09T16:59:00Z">
        <w:r w:rsidR="005551D3">
          <w:t xml:space="preserve">our assumption that </w:t>
        </w:r>
      </w:ins>
      <w:del w:id="45" w:author="Fernald Anne" w:date="2016-04-09T16:57:00Z">
        <w:r w:rsidR="005551D3" w:rsidDel="00C62671">
          <w:delText xml:space="preserve">we think that </w:delText>
        </w:r>
      </w:del>
      <w:r w:rsidR="005551D3">
        <w:t xml:space="preserve">“guessing behavior” is </w:t>
      </w:r>
      <w:del w:id="46" w:author="Fernald Anne" w:date="2016-04-09T17:13:00Z">
        <w:r w:rsidR="005551D3" w:rsidDel="00402AEA">
          <w:delText xml:space="preserve">part of the underlying process of interest when </w:delText>
        </w:r>
      </w:del>
      <w:del w:id="47" w:author="Fernald Anne" w:date="2016-04-09T16:58:00Z">
        <w:r w:rsidR="005551D3" w:rsidDel="007601B6">
          <w:delText xml:space="preserve">measuring </w:delText>
        </w:r>
      </w:del>
      <w:ins w:id="48" w:author="Fernald Anne" w:date="2016-04-09T17:13:00Z">
        <w:r w:rsidR="005551D3">
          <w:t>integral to our measure of</w:t>
        </w:r>
      </w:ins>
      <w:ins w:id="49" w:author="Fernald Anne" w:date="2016-04-09T16:58:00Z">
        <w:r w:rsidR="005551D3">
          <w:t xml:space="preserve"> </w:t>
        </w:r>
      </w:ins>
      <w:r w:rsidR="005551D3">
        <w:t xml:space="preserve">children’s </w:t>
      </w:r>
      <w:ins w:id="50" w:author="Fernald Anne" w:date="2016-04-09T16:58:00Z">
        <w:r w:rsidR="005551D3">
          <w:t xml:space="preserve">mean </w:t>
        </w:r>
      </w:ins>
      <w:r w:rsidR="005551D3">
        <w:t xml:space="preserve">accuracy </w:t>
      </w:r>
      <w:del w:id="51" w:author="Fernald Anne" w:date="2016-04-09T17:15:00Z">
        <w:r w:rsidR="005551D3" w:rsidDel="00FA3488">
          <w:delText xml:space="preserve">on </w:delText>
        </w:r>
      </w:del>
      <w:ins w:id="52" w:author="Fernald Anne" w:date="2016-04-09T17:15:00Z">
        <w:r w:rsidR="005551D3">
          <w:t xml:space="preserve">in </w:t>
        </w:r>
      </w:ins>
      <w:r w:rsidR="005551D3">
        <w:t>the VLP task</w:t>
      </w:r>
      <w:del w:id="53" w:author="Fernald Anne" w:date="2016-04-09T16:58:00Z">
        <w:r w:rsidR="005551D3" w:rsidDel="00C62671">
          <w:delText xml:space="preserve">. </w:delText>
        </w:r>
      </w:del>
      <w:ins w:id="54" w:author="Fernald Anne" w:date="2016-04-09T16:58:00Z">
        <w:r w:rsidR="005551D3">
          <w:t xml:space="preserve">, but not </w:t>
        </w:r>
      </w:ins>
      <w:ins w:id="55" w:author="Fernald Anne" w:date="2016-04-09T17:13:00Z">
        <w:r w:rsidR="005551D3">
          <w:t>to our measure of</w:t>
        </w:r>
      </w:ins>
      <w:ins w:id="56" w:author="Fernald Anne" w:date="2016-04-09T16:58:00Z">
        <w:r w:rsidR="005551D3">
          <w:t xml:space="preserve"> mean RT </w:t>
        </w:r>
      </w:ins>
      <w:ins w:id="57" w:author="Fernald Anne" w:date="2016-04-09T17:13:00Z">
        <w:r w:rsidR="005551D3">
          <w:t xml:space="preserve">which is based </w:t>
        </w:r>
      </w:ins>
      <w:ins w:id="58" w:author="Fernald Anne" w:date="2016-04-09T16:58:00Z">
        <w:r w:rsidR="005551D3">
          <w:t>on correct trials</w:t>
        </w:r>
      </w:ins>
      <w:ins w:id="59" w:author="Fernald Anne" w:date="2016-04-09T17:00:00Z">
        <w:r w:rsidR="005551D3">
          <w:t>.</w:t>
        </w:r>
      </w:ins>
    </w:p>
    <w:p w14:paraId="37C403D3" w14:textId="77777777" w:rsidR="005551D3" w:rsidRDefault="005551D3" w:rsidP="00083143">
      <w:pPr>
        <w:spacing w:before="120" w:after="0" w:line="480" w:lineRule="auto"/>
        <w:ind w:firstLine="0"/>
        <w:rPr>
          <w:rFonts w:ascii="Cambria" w:hAnsi="Cambria" w:cs="Lucida Grande"/>
          <w:color w:val="000000"/>
        </w:rPr>
      </w:pPr>
      <w:r>
        <w:t>In all of the Bayesian linear models</w:t>
      </w:r>
      <w:r>
        <w:rPr>
          <w:rStyle w:val="FootnoteReference"/>
        </w:rPr>
        <w:footnoteReference w:id="2"/>
      </w:r>
      <w:r>
        <w:t xml:space="preserve">, we assume that each outcome variable (mean accuracies and RTs for each participant) is drawn from a Gaussian distribution with a mean, </w:t>
      </w:r>
      <w:r w:rsidRPr="0024183B">
        <w:rPr>
          <w:rFonts w:cs="Lucida Grande"/>
          <w:color w:val="000000"/>
        </w:rPr>
        <w:t>μ,</w:t>
      </w:r>
      <w:r>
        <w:t xml:space="preserve"> and a standard </w:t>
      </w:r>
      <w:r w:rsidRPr="0024183B">
        <w:rPr>
          <w:rFonts w:ascii="Cambria" w:hAnsi="Cambria"/>
        </w:rPr>
        <w:t>deviation</w:t>
      </w:r>
      <w:r>
        <w:rPr>
          <w:rFonts w:ascii="Cambria" w:hAnsi="Cambria"/>
        </w:rPr>
        <w:t>,</w:t>
      </w:r>
      <w:r w:rsidRPr="0024183B">
        <w:rPr>
          <w:rFonts w:ascii="Cambria" w:hAnsi="Cambria" w:cs="Lucida Grande"/>
          <w:color w:val="000000"/>
        </w:rPr>
        <w:t xml:space="preserve"> σ</w:t>
      </w:r>
      <w:r w:rsidRPr="0024183B">
        <w:rPr>
          <w:rFonts w:ascii="Cambria" w:hAnsi="Cambria"/>
        </w:rPr>
        <w:t>. The</w:t>
      </w:r>
      <w:r>
        <w:t xml:space="preserve"> mean is generated by a linear function consisting of an intercept term, </w:t>
      </w:r>
      <w:r w:rsidRPr="00673EC7">
        <w:rPr>
          <w:rFonts w:ascii="Cambria" w:hAnsi="Cambria" w:cs="Lucida Grande"/>
          <w:color w:val="000000"/>
        </w:rPr>
        <w:t>α</w:t>
      </w:r>
      <w:r>
        <w:rPr>
          <w:rFonts w:ascii="Cambria" w:hAnsi="Cambria" w:cs="Lucida Grande"/>
          <w:color w:val="000000"/>
        </w:rPr>
        <w:t xml:space="preserve">, which </w:t>
      </w:r>
      <w:r>
        <w:t xml:space="preserve">encodes the expected value of the outcome variable when the predictor is zero, and a </w:t>
      </w:r>
      <w:r w:rsidRPr="006F33AA">
        <w:rPr>
          <w:rFonts w:ascii="Cambria" w:hAnsi="Cambria"/>
        </w:rPr>
        <w:t>slope</w:t>
      </w:r>
      <w:r>
        <w:rPr>
          <w:rFonts w:ascii="Cambria" w:hAnsi="Cambria"/>
        </w:rPr>
        <w:t xml:space="preserve"> term</w:t>
      </w:r>
      <w:r w:rsidRPr="006F33AA">
        <w:rPr>
          <w:rFonts w:ascii="Cambria" w:hAnsi="Cambria"/>
        </w:rPr>
        <w:t>,</w:t>
      </w:r>
      <w:r>
        <w:rPr>
          <w:rFonts w:ascii="Cambria" w:hAnsi="Cambria"/>
        </w:rPr>
        <w:t xml:space="preserve"> </w:t>
      </w:r>
      <w:r w:rsidRPr="006F33AA">
        <w:rPr>
          <w:rFonts w:ascii="Cambria" w:hAnsi="Cambria" w:cs="Lucida Grande"/>
          <w:color w:val="000000"/>
        </w:rPr>
        <w:t>β,</w:t>
      </w:r>
      <w:r>
        <w:rPr>
          <w:rFonts w:ascii="Cambria" w:hAnsi="Cambria" w:cs="Lucida Grande"/>
          <w:color w:val="000000"/>
        </w:rPr>
        <w:t xml:space="preserve"> which encodes the expected change in the outcome with each unit change in the predictor (i.e., the strength of association). We use vague priors for the intercept and the standard deviation, allowing the model to consider a wide range of plausible values. </w:t>
      </w:r>
    </w:p>
    <w:p w14:paraId="75D39628" w14:textId="77777777" w:rsidR="005551D3" w:rsidRDefault="00083143" w:rsidP="00083143">
      <w:pPr>
        <w:spacing w:line="480" w:lineRule="auto"/>
        <w:ind w:firstLine="0"/>
        <w:rPr>
          <w:rFonts w:ascii="Times" w:eastAsia="Times New Roman" w:hAnsi="Times" w:cs="Times New Roman"/>
          <w:sz w:val="20"/>
          <w:szCs w:val="20"/>
        </w:rPr>
      </w:pPr>
      <w:r>
        <w:rPr>
          <w:rFonts w:ascii="Cambria" w:hAnsi="Cambria" w:cs="Lucida Grande"/>
          <w:color w:val="000000"/>
        </w:rPr>
        <w:tab/>
      </w:r>
      <w:r w:rsidR="005551D3">
        <w:rPr>
          <w:rFonts w:ascii="Cambria" w:hAnsi="Cambria" w:cs="Lucida Grande"/>
          <w:color w:val="000000"/>
        </w:rPr>
        <w:t xml:space="preserve">We chose to use informative priors for the slope parameters in each model. Specifically, we used a truncated Gaussian distribution with a mean of zero and a standard deviation of one. Centering the distribution at zero is conservative and places the highest prior probability on a null association. By truncating the prior, we encoded our directional hypotheses for the associations between processing skills and age/vocabulary (i.e., that we predict that these relations should be null or improve with increasing age and larger vocabulary size). </w:t>
      </w:r>
      <w:r w:rsidR="005551D3">
        <w:rPr>
          <w:rFonts w:ascii="Cambria" w:eastAsia="Times New Roman" w:hAnsi="Cambria" w:cs="Times New Roman"/>
          <w:color w:val="000000"/>
          <w:shd w:val="clear" w:color="auto" w:fill="FFFFFF"/>
        </w:rPr>
        <w:t>Finally, t</w:t>
      </w:r>
      <w:r w:rsidR="005551D3" w:rsidRPr="005C4AE2">
        <w:rPr>
          <w:rFonts w:ascii="Cambria" w:eastAsia="Times New Roman" w:hAnsi="Cambria" w:cs="Times New Roman"/>
          <w:color w:val="000000"/>
          <w:shd w:val="clear" w:color="auto" w:fill="FFFFFF"/>
        </w:rPr>
        <w:t xml:space="preserve">o constrain the range of plausible </w:t>
      </w:r>
      <w:r w:rsidR="005551D3">
        <w:rPr>
          <w:rFonts w:ascii="Cambria" w:eastAsia="Times New Roman" w:hAnsi="Cambria" w:cs="Times New Roman"/>
          <w:color w:val="000000"/>
          <w:shd w:val="clear" w:color="auto" w:fill="FFFFFF"/>
        </w:rPr>
        <w:t xml:space="preserve">slope values in our model, </w:t>
      </w:r>
      <w:r w:rsidR="005551D3" w:rsidRPr="005C4AE2">
        <w:rPr>
          <w:rFonts w:ascii="Cambria" w:eastAsia="Times New Roman" w:hAnsi="Cambria" w:cs="Times New Roman"/>
          <w:color w:val="000000"/>
          <w:shd w:val="clear" w:color="auto" w:fill="FFFFFF"/>
        </w:rPr>
        <w:t>we used previous research on the development of real-time language comprehension in chi</w:t>
      </w:r>
      <w:r w:rsidR="005551D3">
        <w:rPr>
          <w:rFonts w:ascii="Cambria" w:eastAsia="Times New Roman" w:hAnsi="Cambria" w:cs="Times New Roman"/>
          <w:color w:val="000000"/>
          <w:shd w:val="clear" w:color="auto" w:fill="FFFFFF"/>
        </w:rPr>
        <w:t xml:space="preserve">ldren learning spoken language showing </w:t>
      </w:r>
      <w:r w:rsidR="005551D3" w:rsidRPr="005C4AE2">
        <w:rPr>
          <w:rFonts w:ascii="Cambria" w:eastAsia="Times New Roman" w:hAnsi="Cambria" w:cs="Times New Roman"/>
          <w:color w:val="000000"/>
          <w:shd w:val="clear" w:color="auto" w:fill="FFFFFF"/>
        </w:rPr>
        <w:t>that the averag</w:t>
      </w:r>
      <w:r w:rsidR="005551D3">
        <w:rPr>
          <w:rFonts w:ascii="Cambria" w:eastAsia="Times New Roman" w:hAnsi="Cambria" w:cs="Times New Roman"/>
          <w:color w:val="000000"/>
          <w:shd w:val="clear" w:color="auto" w:fill="FFFFFF"/>
        </w:rPr>
        <w:t xml:space="preserve">e gain for one </w:t>
      </w:r>
      <w:r w:rsidR="005551D3" w:rsidRPr="00791DE6">
        <w:rPr>
          <w:rFonts w:ascii="Cambria" w:eastAsia="Times New Roman" w:hAnsi="Cambria" w:cs="Times New Roman"/>
          <w:color w:val="000000"/>
          <w:shd w:val="clear" w:color="auto" w:fill="FFFFFF"/>
        </w:rPr>
        <w:t>month of development between 18-24 months in accuracy is ~0.016 and for RT is ~50 milliseconds</w:t>
      </w:r>
      <w:r w:rsidR="005551D3">
        <w:rPr>
          <w:rFonts w:ascii="Cambria" w:eastAsia="Times New Roman" w:hAnsi="Cambria" w:cs="Times New Roman"/>
          <w:color w:val="000000"/>
          <w:shd w:val="clear" w:color="auto" w:fill="FFFFFF"/>
        </w:rPr>
        <w:t xml:space="preserve"> (Fernald et al., 2008).</w:t>
      </w:r>
    </w:p>
    <w:p w14:paraId="51347AEF" w14:textId="77777777" w:rsidR="005551D3" w:rsidRDefault="00083143" w:rsidP="00083143">
      <w:pPr>
        <w:spacing w:line="480" w:lineRule="auto"/>
        <w:ind w:firstLine="0"/>
        <w:rPr>
          <w:rFonts w:ascii="Cambria" w:eastAsia="Times New Roman" w:hAnsi="Cambria" w:cs="Times New Roman"/>
        </w:rPr>
      </w:pPr>
      <w:r>
        <w:rPr>
          <w:rFonts w:ascii="Cambria" w:hAnsi="Cambria" w:cs="Lucida Grande"/>
          <w:color w:val="000000"/>
        </w:rPr>
        <w:tab/>
      </w:r>
      <w:r w:rsidR="005551D3" w:rsidRPr="00340700">
        <w:rPr>
          <w:rFonts w:ascii="Cambria" w:hAnsi="Cambria" w:cs="Lucida Grande"/>
          <w:color w:val="000000"/>
        </w:rPr>
        <w:t>It is important to point out that our use of</w:t>
      </w:r>
      <w:r w:rsidR="005551D3">
        <w:rPr>
          <w:rFonts w:ascii="Cambria" w:hAnsi="Cambria" w:cs="Lucida Grande"/>
          <w:color w:val="000000"/>
        </w:rPr>
        <w:t xml:space="preserve"> an</w:t>
      </w:r>
      <w:r w:rsidR="005551D3" w:rsidRPr="00340700">
        <w:rPr>
          <w:rFonts w:ascii="Cambria" w:hAnsi="Cambria" w:cs="Lucida Grande"/>
          <w:color w:val="000000"/>
        </w:rPr>
        <w:t xml:space="preserve"> informative </w:t>
      </w:r>
      <w:r w:rsidR="005551D3">
        <w:rPr>
          <w:rFonts w:ascii="Cambria" w:hAnsi="Cambria" w:cs="Lucida Grande"/>
          <w:color w:val="000000"/>
        </w:rPr>
        <w:t>prior</w:t>
      </w:r>
      <w:r w:rsidR="005551D3" w:rsidRPr="00340700">
        <w:rPr>
          <w:rFonts w:ascii="Cambria" w:hAnsi="Cambria" w:cs="Lucida Grande"/>
          <w:color w:val="000000"/>
        </w:rPr>
        <w:t xml:space="preserve"> does not affect parameter estimation. That is, </w:t>
      </w:r>
      <w:r w:rsidR="005551D3">
        <w:rPr>
          <w:rFonts w:ascii="Cambria" w:hAnsi="Cambria" w:cs="Lucida Grande"/>
          <w:color w:val="000000"/>
        </w:rPr>
        <w:t xml:space="preserve">if we substitute </w:t>
      </w:r>
      <w:r w:rsidR="005551D3" w:rsidRPr="00340700">
        <w:rPr>
          <w:rFonts w:ascii="Cambria" w:hAnsi="Cambria" w:cs="Lucida Grande"/>
          <w:color w:val="000000"/>
        </w:rPr>
        <w:t>vague</w:t>
      </w:r>
      <w:r w:rsidR="005551D3">
        <w:rPr>
          <w:rFonts w:ascii="Cambria" w:hAnsi="Cambria" w:cs="Lucida Grande"/>
          <w:color w:val="000000"/>
        </w:rPr>
        <w:t xml:space="preserve"> </w:t>
      </w:r>
      <w:r w:rsidR="005551D3" w:rsidRPr="00340700">
        <w:rPr>
          <w:rFonts w:ascii="Cambria" w:hAnsi="Cambria" w:cs="Lucida Grande"/>
          <w:color w:val="000000"/>
        </w:rPr>
        <w:t xml:space="preserve">prior distributions, estimates </w:t>
      </w:r>
      <w:r w:rsidR="005551D3">
        <w:rPr>
          <w:rFonts w:ascii="Cambria" w:hAnsi="Cambria" w:cs="Lucida Grande"/>
          <w:color w:val="000000"/>
        </w:rPr>
        <w:t xml:space="preserve">of the strength of the associations between age/vocab and accuracy/RT </w:t>
      </w:r>
      <w:r w:rsidR="005551D3" w:rsidRPr="00340700">
        <w:rPr>
          <w:rFonts w:ascii="Cambria" w:hAnsi="Cambria" w:cs="Lucida Grande"/>
          <w:color w:val="000000"/>
        </w:rPr>
        <w:t xml:space="preserve">are </w:t>
      </w:r>
      <w:r w:rsidR="005551D3">
        <w:rPr>
          <w:rFonts w:ascii="Cambria" w:hAnsi="Cambria" w:cs="Lucida Grande"/>
          <w:color w:val="000000"/>
        </w:rPr>
        <w:t>unchanged since there are enough data to overwhelm the uninformative priors</w:t>
      </w:r>
      <w:r w:rsidR="005551D3" w:rsidRPr="00340700">
        <w:rPr>
          <w:rFonts w:ascii="Cambria" w:hAnsi="Cambria" w:cs="Lucida Grande"/>
          <w:color w:val="000000"/>
        </w:rPr>
        <w:t>. However, the use of</w:t>
      </w:r>
      <w:r w:rsidR="005551D3">
        <w:rPr>
          <w:rFonts w:ascii="Cambria" w:hAnsi="Cambria" w:cs="Lucida Grande"/>
          <w:color w:val="000000"/>
        </w:rPr>
        <w:t xml:space="preserve"> an uninformative prior </w:t>
      </w:r>
      <w:r w:rsidR="005551D3" w:rsidRPr="00340700">
        <w:rPr>
          <w:rFonts w:ascii="Cambria" w:hAnsi="Cambria" w:cs="Lucida Grande"/>
          <w:color w:val="000000"/>
        </w:rPr>
        <w:t xml:space="preserve">does </w:t>
      </w:r>
      <w:r w:rsidR="005551D3">
        <w:rPr>
          <w:rFonts w:ascii="Cambria" w:hAnsi="Cambria" w:cs="Lucida Grande"/>
          <w:color w:val="000000"/>
        </w:rPr>
        <w:t xml:space="preserve">directly </w:t>
      </w:r>
      <w:r w:rsidR="005551D3" w:rsidRPr="00340700">
        <w:rPr>
          <w:rFonts w:ascii="Cambria" w:hAnsi="Cambria" w:cs="Lucida Grande"/>
          <w:color w:val="000000"/>
        </w:rPr>
        <w:t>influence Bayesian model comparison, which we use to quantify the strength of evidence for our linear models (i.e., the Bayes Factor</w:t>
      </w:r>
      <w:r w:rsidR="005551D3">
        <w:rPr>
          <w:rStyle w:val="FootnoteReference"/>
          <w:rFonts w:ascii="Cambria" w:hAnsi="Cambria" w:cs="Lucida Grande"/>
          <w:color w:val="000000"/>
        </w:rPr>
        <w:footnoteReference w:id="3"/>
      </w:r>
      <w:r w:rsidR="005551D3" w:rsidRPr="00340700">
        <w:rPr>
          <w:rFonts w:ascii="Cambria" w:hAnsi="Cambria" w:cs="Lucida Grande"/>
          <w:color w:val="000000"/>
        </w:rPr>
        <w:t xml:space="preserve">). </w:t>
      </w:r>
      <w:r w:rsidR="005551D3" w:rsidRPr="00340700">
        <w:rPr>
          <w:rFonts w:ascii="Cambria" w:eastAsia="Times New Roman" w:hAnsi="Cambria" w:cs="Times New Roman"/>
        </w:rPr>
        <w:t>Intuitively, the use of a</w:t>
      </w:r>
      <w:r w:rsidR="005551D3">
        <w:rPr>
          <w:rFonts w:ascii="Cambria" w:eastAsia="Times New Roman" w:hAnsi="Cambria" w:cs="Times New Roman"/>
        </w:rPr>
        <w:t>n</w:t>
      </w:r>
      <w:r w:rsidR="005551D3" w:rsidRPr="00340700">
        <w:rPr>
          <w:rFonts w:ascii="Cambria" w:eastAsia="Times New Roman" w:hAnsi="Cambria" w:cs="Times New Roman"/>
        </w:rPr>
        <w:t xml:space="preserve"> </w:t>
      </w:r>
      <w:r w:rsidR="005551D3">
        <w:rPr>
          <w:rFonts w:ascii="Cambria" w:eastAsia="Times New Roman" w:hAnsi="Cambria" w:cs="Times New Roman"/>
        </w:rPr>
        <w:t>uninformative</w:t>
      </w:r>
      <w:r w:rsidR="005551D3" w:rsidRPr="00340700">
        <w:rPr>
          <w:rFonts w:ascii="Cambria" w:eastAsia="Times New Roman" w:hAnsi="Cambria" w:cs="Times New Roman"/>
        </w:rPr>
        <w:t xml:space="preserve"> prior allows </w:t>
      </w:r>
      <w:r w:rsidR="005551D3">
        <w:rPr>
          <w:rFonts w:ascii="Cambria" w:eastAsia="Times New Roman" w:hAnsi="Cambria" w:cs="Times New Roman"/>
        </w:rPr>
        <w:t>our</w:t>
      </w:r>
      <w:r w:rsidR="005551D3" w:rsidRPr="00340700">
        <w:rPr>
          <w:rFonts w:ascii="Cambria" w:eastAsia="Times New Roman" w:hAnsi="Cambria" w:cs="Times New Roman"/>
        </w:rPr>
        <w:t xml:space="preserve"> models to predict any slope parameter, creati</w:t>
      </w:r>
      <w:r w:rsidR="005551D3">
        <w:rPr>
          <w:rFonts w:ascii="Cambria" w:eastAsia="Times New Roman" w:hAnsi="Cambria" w:cs="Times New Roman"/>
        </w:rPr>
        <w:t xml:space="preserve">ng a situation where only a small amount of the prior probability is placed on a null relationship (i.e., </w:t>
      </w:r>
      <w:r w:rsidR="005551D3" w:rsidRPr="00340700">
        <w:rPr>
          <w:rFonts w:ascii="Cambria" w:eastAsia="Times New Roman" w:hAnsi="Cambria" w:cs="Times New Roman"/>
        </w:rPr>
        <w:t>where the slope is zero</w:t>
      </w:r>
      <w:r w:rsidR="005551D3">
        <w:rPr>
          <w:rFonts w:ascii="Cambria" w:eastAsia="Times New Roman" w:hAnsi="Cambria" w:cs="Times New Roman"/>
        </w:rPr>
        <w:t>). Thus, the Bayes F</w:t>
      </w:r>
      <w:r w:rsidR="005551D3" w:rsidRPr="00340700">
        <w:rPr>
          <w:rFonts w:ascii="Cambria" w:eastAsia="Times New Roman" w:hAnsi="Cambria" w:cs="Times New Roman"/>
        </w:rPr>
        <w:t>actor</w:t>
      </w:r>
      <w:r w:rsidR="005551D3">
        <w:rPr>
          <w:rFonts w:ascii="Cambria" w:eastAsia="Times New Roman" w:hAnsi="Cambria" w:cs="Times New Roman"/>
        </w:rPr>
        <w:t xml:space="preserve">, which is computed by taking the ratio </w:t>
      </w:r>
      <w:r w:rsidR="005551D3" w:rsidRPr="002B31AA">
        <w:rPr>
          <w:rFonts w:ascii="Cambria" w:eastAsia="Times New Roman" w:hAnsi="Cambria" w:cs="Times New Roman"/>
        </w:rPr>
        <w:t xml:space="preserve">of </w:t>
      </w:r>
      <w:r w:rsidR="005551D3">
        <w:rPr>
          <w:rFonts w:ascii="Cambria" w:eastAsia="Times New Roman" w:hAnsi="Cambria" w:cs="Times New Roman"/>
        </w:rPr>
        <w:t xml:space="preserve">the </w:t>
      </w:r>
      <w:r w:rsidR="005551D3" w:rsidRPr="002B31AA">
        <w:rPr>
          <w:rFonts w:ascii="Cambria" w:eastAsia="Times New Roman" w:hAnsi="Cambria" w:cs="Times New Roman"/>
        </w:rPr>
        <w:t>prio</w:t>
      </w:r>
      <w:r w:rsidR="005551D3">
        <w:rPr>
          <w:rFonts w:ascii="Cambria" w:eastAsia="Times New Roman" w:hAnsi="Cambria" w:cs="Times New Roman"/>
        </w:rPr>
        <w:t xml:space="preserve">r and the posterior density when the slope is zero, </w:t>
      </w:r>
      <w:r w:rsidR="005551D3" w:rsidRPr="00340700">
        <w:rPr>
          <w:rFonts w:ascii="Cambria" w:eastAsia="Times New Roman" w:hAnsi="Cambria" w:cs="Times New Roman"/>
        </w:rPr>
        <w:t>is likely to show a preference for the null</w:t>
      </w:r>
      <w:r w:rsidR="005551D3">
        <w:rPr>
          <w:rFonts w:ascii="Cambria" w:eastAsia="Times New Roman" w:hAnsi="Cambria" w:cs="Times New Roman"/>
        </w:rPr>
        <w:t xml:space="preserve"> model</w:t>
      </w:r>
      <w:r w:rsidR="005551D3" w:rsidRPr="00340700">
        <w:rPr>
          <w:rFonts w:ascii="Cambria" w:eastAsia="Times New Roman" w:hAnsi="Cambria" w:cs="Times New Roman"/>
        </w:rPr>
        <w:t>, even when the data appear inconsistent with it</w:t>
      </w:r>
      <w:r w:rsidR="005551D3">
        <w:rPr>
          <w:rFonts w:ascii="Cambria" w:eastAsia="Times New Roman" w:hAnsi="Cambria" w:cs="Times New Roman"/>
        </w:rPr>
        <w:t xml:space="preserve"> (see </w:t>
      </w:r>
      <w:r w:rsidR="005551D3">
        <w:t xml:space="preserve">Lee &amp; </w:t>
      </w:r>
      <w:proofErr w:type="spellStart"/>
      <w:r w:rsidR="005551D3">
        <w:t>Wagenmakers</w:t>
      </w:r>
      <w:proofErr w:type="spellEnd"/>
      <w:r w:rsidR="005551D3">
        <w:t xml:space="preserve"> [</w:t>
      </w:r>
      <w:r w:rsidR="005551D3" w:rsidRPr="00A01361">
        <w:t>2013</w:t>
      </w:r>
      <w:r w:rsidR="005551D3">
        <w:t>]</w:t>
      </w:r>
      <w:r w:rsidR="005551D3">
        <w:rPr>
          <w:rFonts w:ascii="Cambria" w:eastAsia="Times New Roman" w:hAnsi="Cambria" w:cs="Times New Roman"/>
          <w:color w:val="222222"/>
          <w:shd w:val="clear" w:color="auto" w:fill="FFFFFF"/>
        </w:rPr>
        <w:t>)</w:t>
      </w:r>
      <w:r w:rsidR="005551D3" w:rsidRPr="00340700">
        <w:rPr>
          <w:rFonts w:ascii="Cambria" w:eastAsia="Times New Roman" w:hAnsi="Cambria" w:cs="Times New Roman"/>
        </w:rPr>
        <w:t>.</w:t>
      </w:r>
      <w:r w:rsidR="005551D3">
        <w:rPr>
          <w:rFonts w:ascii="Cambria" w:eastAsia="Times New Roman" w:hAnsi="Cambria" w:cs="Times New Roman"/>
        </w:rPr>
        <w:t xml:space="preserve"> The use of informative priors is an area of active debate in Bayesian statistical methods, but it has become a focus of recent work in Bayesian cognitive modeling (Lee &amp; </w:t>
      </w:r>
      <w:proofErr w:type="spellStart"/>
      <w:r w:rsidR="005551D3">
        <w:rPr>
          <w:rFonts w:ascii="Cambria" w:eastAsia="Times New Roman" w:hAnsi="Cambria" w:cs="Times New Roman"/>
        </w:rPr>
        <w:t>Vanpaemel</w:t>
      </w:r>
      <w:proofErr w:type="spellEnd"/>
      <w:r w:rsidR="005551D3">
        <w:rPr>
          <w:rFonts w:ascii="Cambria" w:eastAsia="Times New Roman" w:hAnsi="Cambria" w:cs="Times New Roman"/>
        </w:rPr>
        <w:t>, submitted).</w:t>
      </w:r>
    </w:p>
    <w:p w14:paraId="253CA91E" w14:textId="41AFD627" w:rsidR="00596992" w:rsidRPr="004646F0" w:rsidRDefault="004646F0" w:rsidP="00083143">
      <w:pPr>
        <w:spacing w:line="480" w:lineRule="auto"/>
        <w:ind w:firstLine="0"/>
        <w:rPr>
          <w:rFonts w:ascii="Cambria" w:hAnsi="Cambria"/>
          <w:u w:val="single"/>
        </w:rPr>
      </w:pPr>
      <w:r w:rsidRPr="004646F0">
        <w:rPr>
          <w:rFonts w:ascii="Cambria" w:hAnsi="Cambria"/>
          <w:u w:val="single"/>
        </w:rPr>
        <w:t>Categorical models of target looking</w:t>
      </w:r>
    </w:p>
    <w:p w14:paraId="66A75180" w14:textId="349A2862" w:rsidR="00596992" w:rsidRDefault="00BC387C" w:rsidP="00083143">
      <w:pPr>
        <w:spacing w:line="480" w:lineRule="auto"/>
        <w:ind w:firstLine="0"/>
        <w:rPr>
          <w:rFonts w:ascii="Cambria" w:eastAsia="Times New Roman" w:hAnsi="Cambria" w:cs="Times New Roman"/>
        </w:rPr>
      </w:pPr>
      <w:r>
        <w:rPr>
          <w:rFonts w:ascii="Cambria" w:hAnsi="Cambria"/>
        </w:rPr>
        <w:tab/>
      </w:r>
      <w:r w:rsidR="00596992" w:rsidRPr="00396646">
        <w:rPr>
          <w:rFonts w:ascii="Cambria" w:hAnsi="Cambria"/>
        </w:rPr>
        <w:t>Moreover, when we modeled mean target looking as a function of age group, the 95% HDI for each group did not include the value of 0.5 (</w:t>
      </w:r>
      <w:r w:rsidR="00596992" w:rsidRPr="00881230">
        <w:rPr>
          <w:rFonts w:ascii="Cambria" w:hAnsi="Cambria"/>
        </w:rPr>
        <w:t>younger</w:t>
      </w:r>
      <w:proofErr w:type="gramStart"/>
      <w:r w:rsidR="00596992" w:rsidRPr="00881230">
        <w:rPr>
          <w:rFonts w:ascii="Cambria" w:hAnsi="Cambria"/>
        </w:rPr>
        <w:t>:</w:t>
      </w:r>
      <w:r w:rsidR="00596992" w:rsidRPr="00881230">
        <w:rPr>
          <w:rFonts w:ascii="Cambria" w:hAnsi="Cambria" w:cs="Lucida Grande"/>
          <w:color w:val="000000"/>
        </w:rPr>
        <w:t>β</w:t>
      </w:r>
      <w:proofErr w:type="gramEnd"/>
      <w:r w:rsidR="00596992" w:rsidRPr="00881230">
        <w:rPr>
          <w:rFonts w:ascii="Cambria" w:hAnsi="Cambria" w:cs="Lucida Grande"/>
          <w:color w:val="000000"/>
        </w:rPr>
        <w:t xml:space="preserve">= 0.61, 95% HDI [0.56, 0.67]; </w:t>
      </w:r>
      <w:r w:rsidR="00596992" w:rsidRPr="00881230">
        <w:rPr>
          <w:rFonts w:ascii="Cambria" w:hAnsi="Cambria"/>
        </w:rPr>
        <w:t>older:</w:t>
      </w:r>
      <w:r w:rsidR="00596992" w:rsidRPr="00881230">
        <w:rPr>
          <w:rFonts w:ascii="Cambria" w:hAnsi="Cambria" w:cs="Lucida Grande"/>
          <w:color w:val="000000"/>
        </w:rPr>
        <w:t>β= 0.70, 95% HDI [0.65, 0.76]; adults: β=</w:t>
      </w:r>
      <w:r w:rsidR="00596992" w:rsidRPr="00396646">
        <w:rPr>
          <w:rFonts w:ascii="Cambria" w:hAnsi="Cambria" w:cs="Lucida Grande"/>
          <w:b/>
          <w:color w:val="000000"/>
        </w:rPr>
        <w:t xml:space="preserve"> </w:t>
      </w:r>
      <w:r w:rsidR="00596992" w:rsidRPr="00396646">
        <w:rPr>
          <w:rFonts w:ascii="Cambria" w:hAnsi="Cambria" w:cs="Lucida Grande"/>
          <w:color w:val="000000"/>
        </w:rPr>
        <w:t>0.83, 95% HDI [0.78, 0.88])</w:t>
      </w:r>
      <w:r w:rsidR="00596992" w:rsidRPr="00396646">
        <w:rPr>
          <w:rFonts w:ascii="Cambria" w:hAnsi="Cambria"/>
        </w:rPr>
        <w:t>, providing evidence that, as a group, the lower bound of the mean estimates for accuracy for</w:t>
      </w:r>
    </w:p>
    <w:p w14:paraId="3BEE89F2" w14:textId="77777777" w:rsidR="00596992" w:rsidRPr="00723B49" w:rsidRDefault="00596992" w:rsidP="00083143">
      <w:pPr>
        <w:spacing w:line="480" w:lineRule="auto"/>
        <w:ind w:firstLine="0"/>
        <w:rPr>
          <w:rFonts w:ascii="Cambria" w:eastAsia="Times New Roman" w:hAnsi="Cambria" w:cs="Times New Roman"/>
        </w:rPr>
      </w:pPr>
    </w:p>
    <w:p w14:paraId="655D0D25" w14:textId="77777777" w:rsidR="00AD1DA9" w:rsidRDefault="00083143" w:rsidP="00083143">
      <w:pPr>
        <w:ind w:firstLine="0"/>
        <w:rPr>
          <w:u w:val="single"/>
        </w:rPr>
      </w:pPr>
      <w:r>
        <w:rPr>
          <w:u w:val="single"/>
        </w:rPr>
        <w:t>Sensitivity analysis</w:t>
      </w:r>
    </w:p>
    <w:p w14:paraId="3DCE3AFA" w14:textId="77777777" w:rsidR="00083143" w:rsidRDefault="00083143" w:rsidP="00083143">
      <w:pPr>
        <w:ind w:firstLine="0"/>
        <w:rPr>
          <w:u w:val="single"/>
        </w:rPr>
      </w:pPr>
    </w:p>
    <w:p w14:paraId="2BB9704C" w14:textId="77777777" w:rsidR="00083143" w:rsidRPr="00083143" w:rsidRDefault="00083143" w:rsidP="00083143">
      <w:pPr>
        <w:ind w:firstLine="0"/>
        <w:rPr>
          <w:u w:val="single"/>
        </w:rPr>
      </w:pPr>
      <w:r>
        <w:rPr>
          <w:u w:val="single"/>
        </w:rPr>
        <w:t>Window selection analysis</w:t>
      </w:r>
    </w:p>
    <w:sectPr w:rsidR="00083143" w:rsidRPr="00083143" w:rsidSect="00AD1DA9">
      <w:headerReference w:type="default" r:id="rId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rnald Anne" w:date="2016-04-22T13:27:00Z" w:initials="TU">
    <w:p w14:paraId="078020DF" w14:textId="77777777" w:rsidR="00EA4638" w:rsidRDefault="00EA4638" w:rsidP="00EA4638">
      <w:pPr>
        <w:pStyle w:val="CommentText"/>
      </w:pPr>
      <w:r>
        <w:rPr>
          <w:rStyle w:val="CommentReference"/>
        </w:rPr>
        <w:annotationRef/>
      </w:r>
      <w:r>
        <w:t>SOM?</w:t>
      </w:r>
    </w:p>
  </w:comment>
  <w:comment w:id="1" w:author="Fernald Anne" w:date="2016-04-22T13:27:00Z" w:initials="TU">
    <w:p w14:paraId="5979B02D" w14:textId="77777777" w:rsidR="00EA4638" w:rsidRDefault="00EA4638" w:rsidP="00EA4638">
      <w:pPr>
        <w:pStyle w:val="CommentText"/>
      </w:pPr>
      <w:r>
        <w:rPr>
          <w:rStyle w:val="CommentReference"/>
        </w:rPr>
        <w:annotationRef/>
      </w:r>
      <w:r>
        <w:t>SOM?</w:t>
      </w:r>
    </w:p>
  </w:comment>
  <w:comment w:id="6" w:author="Fernald Anne" w:date="2016-04-20T10:41:00Z" w:initials="TU">
    <w:p w14:paraId="1B6C35CF" w14:textId="77777777" w:rsidR="00EA4638" w:rsidRDefault="00EA4638" w:rsidP="00A71E49">
      <w:pPr>
        <w:pStyle w:val="CommentText"/>
      </w:pPr>
      <w:r>
        <w:rPr>
          <w:rStyle w:val="CommentReference"/>
        </w:rPr>
        <w:annotationRef/>
      </w:r>
      <w:r>
        <w:t>SOM</w:t>
      </w:r>
    </w:p>
  </w:comment>
  <w:comment w:id="34" w:author="Fernald Anne" w:date="2016-04-20T10:54:00Z" w:initials="TU">
    <w:p w14:paraId="70C9C800" w14:textId="77777777" w:rsidR="00EA4638" w:rsidRDefault="00EA4638" w:rsidP="00BB34E8">
      <w:pPr>
        <w:pStyle w:val="CommentText"/>
      </w:pPr>
      <w:r>
        <w:rPr>
          <w:rStyle w:val="CommentReference"/>
        </w:rPr>
        <w:annotationRef/>
      </w:r>
      <w:r>
        <w:t>SOM</w:t>
      </w:r>
    </w:p>
  </w:comment>
  <w:comment w:id="35" w:author="Fernald Anne" w:date="2016-04-20T10:54:00Z" w:initials="TU">
    <w:p w14:paraId="390A42D1" w14:textId="77777777" w:rsidR="00EA4638" w:rsidRDefault="00EA4638" w:rsidP="00BB34E8">
      <w:pPr>
        <w:pStyle w:val="CommentText"/>
      </w:pPr>
      <w:r>
        <w:rPr>
          <w:rStyle w:val="CommentReference"/>
        </w:rPr>
        <w:annotationRef/>
      </w:r>
      <w:r>
        <w:t xml:space="preserve"> SOM</w:t>
      </w:r>
    </w:p>
  </w:comment>
  <w:comment w:id="38" w:author="Fernald Anne" w:date="2016-04-20T10:55:00Z" w:initials="TU">
    <w:p w14:paraId="0AA68E1A" w14:textId="77777777" w:rsidR="00EA4638" w:rsidRDefault="00EA4638" w:rsidP="00BB34E8">
      <w:pPr>
        <w:pStyle w:val="CommentText"/>
      </w:pPr>
      <w:r>
        <w:rPr>
          <w:rStyle w:val="CommentReference"/>
        </w:rPr>
        <w:annotationRef/>
      </w:r>
      <w:r>
        <w:t>SOM</w:t>
      </w:r>
    </w:p>
  </w:comment>
  <w:comment w:id="39" w:author="Fernald Anne" w:date="2016-04-10T13:27:00Z" w:initials="TU">
    <w:p w14:paraId="2158F6D4" w14:textId="77777777" w:rsidR="00EA4638" w:rsidRDefault="00EA4638" w:rsidP="005551D3">
      <w:pPr>
        <w:pStyle w:val="CommentText"/>
      </w:pPr>
      <w:r>
        <w:rPr>
          <w:rStyle w:val="CommentReference"/>
        </w:rPr>
        <w:annotationRef/>
      </w:r>
      <w:r>
        <w:rPr>
          <w:rStyle w:val="CommentReference"/>
        </w:rPr>
        <w:t>This may need more explanation</w:t>
      </w:r>
    </w:p>
  </w:comment>
  <w:comment w:id="40" w:author="Fernald Anne" w:date="2016-04-10T13:27:00Z" w:initials="TU">
    <w:p w14:paraId="6D01F86E" w14:textId="77777777" w:rsidR="00EA4638" w:rsidRDefault="00EA4638" w:rsidP="005551D3">
      <w:pPr>
        <w:pStyle w:val="CommentText"/>
      </w:pPr>
      <w:r>
        <w:rPr>
          <w:rStyle w:val="CommentReference"/>
        </w:rPr>
        <w:annotationRef/>
      </w:r>
      <w:r>
        <w:t xml:space="preserve">Is this a group of </w:t>
      </w:r>
      <w:proofErr w:type="spellStart"/>
      <w:r>
        <w:t>Ss</w:t>
      </w:r>
      <w:proofErr w:type="spellEnd"/>
      <w:r>
        <w:t xml:space="preserve"> or a group of trials w/in a child?  Can’t one child use both processes in different trials?  You sort of clarify this in the next bit, but not quite.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847D4" w14:textId="77777777" w:rsidR="00EA4638" w:rsidRDefault="00EA4638" w:rsidP="005551D3">
      <w:pPr>
        <w:spacing w:before="0" w:after="0" w:line="240" w:lineRule="auto"/>
      </w:pPr>
      <w:r>
        <w:separator/>
      </w:r>
    </w:p>
  </w:endnote>
  <w:endnote w:type="continuationSeparator" w:id="0">
    <w:p w14:paraId="4376FF5E" w14:textId="77777777" w:rsidR="00EA4638" w:rsidRDefault="00EA4638" w:rsidP="005551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3C5C59" w14:textId="77777777" w:rsidR="00EA4638" w:rsidRDefault="00EA4638" w:rsidP="005551D3">
      <w:pPr>
        <w:spacing w:before="0" w:after="0" w:line="240" w:lineRule="auto"/>
      </w:pPr>
      <w:r>
        <w:separator/>
      </w:r>
    </w:p>
  </w:footnote>
  <w:footnote w:type="continuationSeparator" w:id="0">
    <w:p w14:paraId="63C7817B" w14:textId="77777777" w:rsidR="00EA4638" w:rsidRDefault="00EA4638" w:rsidP="005551D3">
      <w:pPr>
        <w:spacing w:before="0" w:after="0" w:line="240" w:lineRule="auto"/>
      </w:pPr>
      <w:r>
        <w:continuationSeparator/>
      </w:r>
    </w:p>
  </w:footnote>
  <w:footnote w:id="1">
    <w:p w14:paraId="34E0A3CF" w14:textId="77777777" w:rsidR="00EA4638" w:rsidRDefault="00EA4638" w:rsidP="005551D3">
      <w:pPr>
        <w:pStyle w:val="FootnoteText"/>
      </w:pPr>
      <w:r>
        <w:rPr>
          <w:rStyle w:val="FootnoteReference"/>
        </w:rPr>
        <w:footnoteRef/>
      </w:r>
      <w:r>
        <w:t xml:space="preserve"> Four</w:t>
      </w:r>
      <w:r w:rsidRPr="00A01361">
        <w:t xml:space="preserve"> children</w:t>
      </w:r>
      <w:r>
        <w:t xml:space="preserve"> (ages: 18, 20, 22, and 25 months)</w:t>
      </w:r>
      <w:r w:rsidRPr="00A01361">
        <w:t xml:space="preserve"> </w:t>
      </w:r>
      <w:r>
        <w:t xml:space="preserve">had high </w:t>
      </w:r>
      <w:r w:rsidRPr="00A01361">
        <w:t>posterior</w:t>
      </w:r>
      <w:r>
        <w:t xml:space="preserve"> probability mass on guessing: posterior probabilities of </w:t>
      </w:r>
      <w:r w:rsidRPr="00821661">
        <w:t>0.89</w:t>
      </w:r>
      <w:r>
        <w:t xml:space="preserve">, 0.86, </w:t>
      </w:r>
      <w:r w:rsidRPr="00821661">
        <w:t>0.82</w:t>
      </w:r>
      <w:r>
        <w:t xml:space="preserve">, and </w:t>
      </w:r>
      <w:r w:rsidRPr="00821661">
        <w:t>0.77</w:t>
      </w:r>
      <w:r>
        <w:t xml:space="preserve">, </w:t>
      </w:r>
      <w:r w:rsidRPr="00A01361">
        <w:t xml:space="preserve">respectively (mean </w:t>
      </w:r>
      <w:r>
        <w:t>proportion signer-to-target</w:t>
      </w:r>
      <w:r w:rsidRPr="00A01361">
        <w:t xml:space="preserve"> scores for these participant</w:t>
      </w:r>
      <w:r>
        <w:t xml:space="preserve">s were: 0.55, 0.46, </w:t>
      </w:r>
      <w:r>
        <w:rPr>
          <w:rFonts w:ascii="Lucida Sans" w:hAnsi="Lucida Sans" w:cs="Lucida Sans"/>
          <w:sz w:val="22"/>
          <w:szCs w:val="22"/>
        </w:rPr>
        <w:t>0.38</w:t>
      </w:r>
      <w:r>
        <w:t xml:space="preserve">, </w:t>
      </w:r>
      <w:r w:rsidRPr="00A01361">
        <w:t>0.33).</w:t>
      </w:r>
    </w:p>
  </w:footnote>
  <w:footnote w:id="2">
    <w:p w14:paraId="28F9075B" w14:textId="77777777" w:rsidR="00EA4638" w:rsidRDefault="00EA4638" w:rsidP="005551D3">
      <w:pPr>
        <w:pStyle w:val="FootnoteText"/>
      </w:pPr>
      <w:r>
        <w:rPr>
          <w:rStyle w:val="FootnoteReference"/>
        </w:rPr>
        <w:footnoteRef/>
      </w:r>
      <w:r>
        <w:t xml:space="preserve"> Models with categorical predictors were implemented in STAN (Stan Development Team, </w:t>
      </w:r>
      <w:r w:rsidRPr="00FC3678">
        <w:t>2016</w:t>
      </w:r>
      <w:r>
        <w:t>). Models with continuous predictors were implemented in</w:t>
      </w:r>
      <w:r w:rsidRPr="00A01361">
        <w:t xml:space="preserve"> JAGS (Plummer, 2003)</w:t>
      </w:r>
      <w:r>
        <w:t xml:space="preserve">. </w:t>
      </w:r>
    </w:p>
  </w:footnote>
  <w:footnote w:id="3">
    <w:p w14:paraId="749BE8A6" w14:textId="77777777" w:rsidR="00EA4638" w:rsidRDefault="00EA4638" w:rsidP="005551D3">
      <w:pPr>
        <w:pStyle w:val="FootnoteText"/>
      </w:pPr>
      <w:r>
        <w:rPr>
          <w:rStyle w:val="FootnoteReference"/>
        </w:rPr>
        <w:footnoteRef/>
      </w:r>
      <w:r>
        <w:t xml:space="preserve"> The Bayes Factor can be interpreted as a measure of the relative strength of evidence one model (M1) over another model (M2): e.g., a </w:t>
      </w:r>
      <m:oMath>
        <m:sSub>
          <m:sSubPr>
            <m:ctrlPr>
              <w:rPr>
                <w:rFonts w:ascii="Cambria Math" w:hAnsi="Cambria Math" w:cs="Lucida Grande"/>
                <w:i/>
                <w:color w:val="000000"/>
              </w:rPr>
            </m:ctrlPr>
          </m:sSubPr>
          <m:e>
            <m:r>
              <w:rPr>
                <w:rFonts w:ascii="Cambria Math" w:hAnsi="Cambria Math" w:cs="Lucida Grande"/>
                <w:color w:val="000000"/>
              </w:rPr>
              <m:t>BF</m:t>
            </m:r>
          </m:e>
          <m:sub>
            <m:r>
              <w:rPr>
                <w:rFonts w:ascii="Cambria Math" w:hAnsi="Cambria Math" w:cs="Lucida Grande"/>
                <w:color w:val="000000"/>
              </w:rPr>
              <m:t>12</m:t>
            </m:r>
          </m:sub>
        </m:sSub>
        <m:r>
          <w:rPr>
            <w:rFonts w:ascii="Cambria Math" w:hAnsi="Cambria Math" w:cs="Lucida Grande"/>
            <w:color w:val="000000"/>
          </w:rPr>
          <m:t xml:space="preserve"> </m:t>
        </m:r>
      </m:oMath>
      <w:r>
        <w:t>of 5 means that the data are 5 times more likely given M1.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092BD" w14:textId="41846D4A" w:rsidR="00EA4638" w:rsidRDefault="00EA4638">
    <w:pPr>
      <w:pStyle w:val="Header"/>
    </w:pPr>
    <w:r>
      <w:t>Supplemental Information: Real-time lexical comprehension in ASL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1D3"/>
    <w:rsid w:val="0004659D"/>
    <w:rsid w:val="00083143"/>
    <w:rsid w:val="004646F0"/>
    <w:rsid w:val="005551D3"/>
    <w:rsid w:val="00596992"/>
    <w:rsid w:val="00A71E49"/>
    <w:rsid w:val="00AD1DA9"/>
    <w:rsid w:val="00B828D9"/>
    <w:rsid w:val="00BB34E8"/>
    <w:rsid w:val="00BC387C"/>
    <w:rsid w:val="00E17803"/>
    <w:rsid w:val="00E854C5"/>
    <w:rsid w:val="00EA4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AB4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1D3"/>
    <w:pPr>
      <w:spacing w:before="300" w:after="300" w:line="360" w:lineRule="auto"/>
      <w:ind w:firstLine="432"/>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
    <w:unhideWhenUsed/>
    <w:qFormat/>
    <w:rsid w:val="005551D3"/>
    <w:pPr>
      <w:spacing w:line="240" w:lineRule="auto"/>
      <w:ind w:firstLine="0"/>
    </w:pPr>
  </w:style>
  <w:style w:type="character" w:customStyle="1" w:styleId="FootnoteTextChar">
    <w:name w:val="Footnote Text Char"/>
    <w:basedOn w:val="DefaultParagraphFont"/>
    <w:link w:val="FootnoteText"/>
    <w:uiPriority w:val="9"/>
    <w:rsid w:val="005551D3"/>
    <w:rPr>
      <w:rFonts w:eastAsiaTheme="minorHAnsi"/>
    </w:rPr>
  </w:style>
  <w:style w:type="character" w:styleId="FootnoteReference">
    <w:name w:val="footnote reference"/>
    <w:basedOn w:val="DefaultParagraphFont"/>
    <w:rsid w:val="005551D3"/>
    <w:rPr>
      <w:vertAlign w:val="superscript"/>
    </w:rPr>
  </w:style>
  <w:style w:type="character" w:styleId="CommentReference">
    <w:name w:val="annotation reference"/>
    <w:basedOn w:val="DefaultParagraphFont"/>
    <w:rsid w:val="005551D3"/>
    <w:rPr>
      <w:sz w:val="18"/>
      <w:szCs w:val="18"/>
    </w:rPr>
  </w:style>
  <w:style w:type="paragraph" w:styleId="CommentText">
    <w:name w:val="annotation text"/>
    <w:basedOn w:val="Normal"/>
    <w:link w:val="CommentTextChar"/>
    <w:rsid w:val="005551D3"/>
    <w:pPr>
      <w:spacing w:line="240" w:lineRule="auto"/>
    </w:pPr>
  </w:style>
  <w:style w:type="character" w:customStyle="1" w:styleId="CommentTextChar">
    <w:name w:val="Comment Text Char"/>
    <w:basedOn w:val="DefaultParagraphFont"/>
    <w:link w:val="CommentText"/>
    <w:rsid w:val="005551D3"/>
    <w:rPr>
      <w:rFonts w:eastAsiaTheme="minorHAnsi"/>
    </w:rPr>
  </w:style>
  <w:style w:type="paragraph" w:styleId="BalloonText">
    <w:name w:val="Balloon Text"/>
    <w:basedOn w:val="Normal"/>
    <w:link w:val="BalloonTextChar"/>
    <w:uiPriority w:val="99"/>
    <w:semiHidden/>
    <w:unhideWhenUsed/>
    <w:rsid w:val="005551D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1D3"/>
    <w:rPr>
      <w:rFonts w:ascii="Lucida Grande" w:eastAsiaTheme="minorHAnsi" w:hAnsi="Lucida Grande" w:cs="Lucida Grande"/>
      <w:sz w:val="18"/>
      <w:szCs w:val="18"/>
    </w:rPr>
  </w:style>
  <w:style w:type="paragraph" w:styleId="Header">
    <w:name w:val="header"/>
    <w:basedOn w:val="Normal"/>
    <w:link w:val="HeaderChar"/>
    <w:uiPriority w:val="99"/>
    <w:unhideWhenUsed/>
    <w:rsid w:val="00083143"/>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83143"/>
    <w:rPr>
      <w:rFonts w:eastAsiaTheme="minorHAnsi"/>
    </w:rPr>
  </w:style>
  <w:style w:type="paragraph" w:styleId="Footer">
    <w:name w:val="footer"/>
    <w:basedOn w:val="Normal"/>
    <w:link w:val="FooterChar"/>
    <w:uiPriority w:val="99"/>
    <w:unhideWhenUsed/>
    <w:rsid w:val="00083143"/>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83143"/>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1D3"/>
    <w:pPr>
      <w:spacing w:before="300" w:after="300" w:line="360" w:lineRule="auto"/>
      <w:ind w:firstLine="432"/>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
    <w:unhideWhenUsed/>
    <w:qFormat/>
    <w:rsid w:val="005551D3"/>
    <w:pPr>
      <w:spacing w:line="240" w:lineRule="auto"/>
      <w:ind w:firstLine="0"/>
    </w:pPr>
  </w:style>
  <w:style w:type="character" w:customStyle="1" w:styleId="FootnoteTextChar">
    <w:name w:val="Footnote Text Char"/>
    <w:basedOn w:val="DefaultParagraphFont"/>
    <w:link w:val="FootnoteText"/>
    <w:uiPriority w:val="9"/>
    <w:rsid w:val="005551D3"/>
    <w:rPr>
      <w:rFonts w:eastAsiaTheme="minorHAnsi"/>
    </w:rPr>
  </w:style>
  <w:style w:type="character" w:styleId="FootnoteReference">
    <w:name w:val="footnote reference"/>
    <w:basedOn w:val="DefaultParagraphFont"/>
    <w:rsid w:val="005551D3"/>
    <w:rPr>
      <w:vertAlign w:val="superscript"/>
    </w:rPr>
  </w:style>
  <w:style w:type="character" w:styleId="CommentReference">
    <w:name w:val="annotation reference"/>
    <w:basedOn w:val="DefaultParagraphFont"/>
    <w:rsid w:val="005551D3"/>
    <w:rPr>
      <w:sz w:val="18"/>
      <w:szCs w:val="18"/>
    </w:rPr>
  </w:style>
  <w:style w:type="paragraph" w:styleId="CommentText">
    <w:name w:val="annotation text"/>
    <w:basedOn w:val="Normal"/>
    <w:link w:val="CommentTextChar"/>
    <w:rsid w:val="005551D3"/>
    <w:pPr>
      <w:spacing w:line="240" w:lineRule="auto"/>
    </w:pPr>
  </w:style>
  <w:style w:type="character" w:customStyle="1" w:styleId="CommentTextChar">
    <w:name w:val="Comment Text Char"/>
    <w:basedOn w:val="DefaultParagraphFont"/>
    <w:link w:val="CommentText"/>
    <w:rsid w:val="005551D3"/>
    <w:rPr>
      <w:rFonts w:eastAsiaTheme="minorHAnsi"/>
    </w:rPr>
  </w:style>
  <w:style w:type="paragraph" w:styleId="BalloonText">
    <w:name w:val="Balloon Text"/>
    <w:basedOn w:val="Normal"/>
    <w:link w:val="BalloonTextChar"/>
    <w:uiPriority w:val="99"/>
    <w:semiHidden/>
    <w:unhideWhenUsed/>
    <w:rsid w:val="005551D3"/>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51D3"/>
    <w:rPr>
      <w:rFonts w:ascii="Lucida Grande" w:eastAsiaTheme="minorHAnsi" w:hAnsi="Lucida Grande" w:cs="Lucida Grande"/>
      <w:sz w:val="18"/>
      <w:szCs w:val="18"/>
    </w:rPr>
  </w:style>
  <w:style w:type="paragraph" w:styleId="Header">
    <w:name w:val="header"/>
    <w:basedOn w:val="Normal"/>
    <w:link w:val="HeaderChar"/>
    <w:uiPriority w:val="99"/>
    <w:unhideWhenUsed/>
    <w:rsid w:val="00083143"/>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83143"/>
    <w:rPr>
      <w:rFonts w:eastAsiaTheme="minorHAnsi"/>
    </w:rPr>
  </w:style>
  <w:style w:type="paragraph" w:styleId="Footer">
    <w:name w:val="footer"/>
    <w:basedOn w:val="Normal"/>
    <w:link w:val="FooterChar"/>
    <w:uiPriority w:val="99"/>
    <w:unhideWhenUsed/>
    <w:rsid w:val="00083143"/>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83143"/>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1270</Words>
  <Characters>7241</Characters>
  <Application>Microsoft Macintosh Word</Application>
  <DocSecurity>0</DocSecurity>
  <Lines>60</Lines>
  <Paragraphs>16</Paragraphs>
  <ScaleCrop>false</ScaleCrop>
  <Company>Stanford University</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8</cp:revision>
  <dcterms:created xsi:type="dcterms:W3CDTF">2016-04-10T20:27:00Z</dcterms:created>
  <dcterms:modified xsi:type="dcterms:W3CDTF">2016-04-26T00:00:00Z</dcterms:modified>
</cp:coreProperties>
</file>